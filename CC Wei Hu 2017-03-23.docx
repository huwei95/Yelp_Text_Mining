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4B6" w:rsidRDefault="009A64B6" w:rsidP="00A547DB">
      <w:pPr>
        <w:spacing w:line="360" w:lineRule="auto"/>
        <w:rPr>
          <w:rFonts w:cstheme="minorHAnsi"/>
        </w:rPr>
      </w:pPr>
    </w:p>
    <w:p w:rsidR="009A64B6" w:rsidRDefault="009A64B6" w:rsidP="009A64B6">
      <w:pPr>
        <w:pStyle w:val="Heading1"/>
        <w:spacing w:line="360" w:lineRule="auto"/>
        <w:ind w:left="360"/>
        <w:rPr>
          <w:rFonts w:asciiTheme="minorHAnsi" w:hAnsiTheme="minorHAnsi" w:cstheme="minorHAnsi"/>
          <w:color w:val="auto"/>
        </w:rPr>
      </w:pPr>
    </w:p>
    <w:p w:rsidR="009A64B6" w:rsidRDefault="009A64B6">
      <w:pPr>
        <w:rPr>
          <w:rFonts w:cstheme="minorHAnsi"/>
        </w:rPr>
      </w:pPr>
      <w:r>
        <w:rPr>
          <w:rFonts w:cstheme="minorHAnsi"/>
        </w:rPr>
        <w:t xml:space="preserve">Creative Component: </w:t>
      </w:r>
    </w:p>
    <w:p w:rsidR="00844988" w:rsidRDefault="00844988">
      <w:pPr>
        <w:rPr>
          <w:rFonts w:cstheme="minorHAnsi"/>
        </w:rPr>
      </w:pPr>
    </w:p>
    <w:p w:rsidR="00844988" w:rsidRDefault="00844988">
      <w:pPr>
        <w:rPr>
          <w:rFonts w:cstheme="minorHAnsi"/>
        </w:rPr>
      </w:pPr>
      <w:r>
        <w:rPr>
          <w:rFonts w:cstheme="minorHAnsi"/>
        </w:rPr>
        <w:t>Text Mining Analysis on Yelp Restaurant Reviews</w:t>
      </w:r>
    </w:p>
    <w:p w:rsidR="009A64B6" w:rsidRDefault="009A64B6">
      <w:pPr>
        <w:rPr>
          <w:rFonts w:eastAsiaTheme="majorEastAsia" w:cstheme="minorHAnsi"/>
          <w:b/>
          <w:bCs/>
          <w:sz w:val="28"/>
          <w:szCs w:val="28"/>
        </w:rPr>
      </w:pPr>
      <w:r>
        <w:rPr>
          <w:rFonts w:cstheme="minorHAnsi"/>
        </w:rPr>
        <w:br w:type="page"/>
      </w:r>
    </w:p>
    <w:p w:rsidR="00E71D86" w:rsidRPr="00544712" w:rsidRDefault="00E71D86" w:rsidP="00A547DB">
      <w:pPr>
        <w:pStyle w:val="Heading1"/>
        <w:numPr>
          <w:ilvl w:val="0"/>
          <w:numId w:val="4"/>
        </w:numPr>
        <w:spacing w:line="360" w:lineRule="auto"/>
        <w:rPr>
          <w:rFonts w:asciiTheme="minorHAnsi" w:hAnsiTheme="minorHAnsi" w:cstheme="minorHAnsi"/>
          <w:color w:val="auto"/>
        </w:rPr>
      </w:pPr>
      <w:r w:rsidRPr="00544712">
        <w:rPr>
          <w:rFonts w:asciiTheme="minorHAnsi" w:hAnsiTheme="minorHAnsi" w:cstheme="minorHAnsi"/>
          <w:color w:val="auto"/>
        </w:rPr>
        <w:lastRenderedPageBreak/>
        <w:t>The economical values of review text mining</w:t>
      </w:r>
    </w:p>
    <w:p w:rsidR="007821C4" w:rsidRDefault="00522316" w:rsidP="000041A6">
      <w:pPr>
        <w:spacing w:line="360" w:lineRule="auto"/>
        <w:jc w:val="both"/>
        <w:rPr>
          <w:rFonts w:cstheme="minorHAnsi"/>
        </w:rPr>
      </w:pPr>
      <w:r>
        <w:rPr>
          <w:rFonts w:cstheme="minorHAnsi"/>
        </w:rPr>
        <w:t xml:space="preserve">Online customer review website plays an important role in the ear or social media. It provides much larger review coverage than the traditional review magazines and allows the potential customers to get convenient and quick access to the </w:t>
      </w:r>
      <w:r w:rsidR="000041A6">
        <w:rPr>
          <w:rFonts w:cstheme="minorHAnsi"/>
        </w:rPr>
        <w:t xml:space="preserve">online </w:t>
      </w:r>
      <w:r>
        <w:rPr>
          <w:rFonts w:cstheme="minorHAnsi"/>
        </w:rPr>
        <w:t xml:space="preserve">feedbacks left by the customers who already bought the items or used the service. </w:t>
      </w:r>
      <w:r w:rsidR="005B425B">
        <w:rPr>
          <w:rFonts w:cstheme="minorHAnsi"/>
        </w:rPr>
        <w:t xml:space="preserve">For example, Yelp.com provides crowd sources reviews of </w:t>
      </w:r>
      <w:r w:rsidR="006B53B2">
        <w:rPr>
          <w:rFonts w:cstheme="minorHAnsi"/>
        </w:rPr>
        <w:t>restaurants</w:t>
      </w:r>
      <w:r w:rsidR="005B425B">
        <w:rPr>
          <w:rFonts w:cstheme="minorHAnsi"/>
        </w:rPr>
        <w:t xml:space="preserve"> and other local business</w:t>
      </w:r>
      <w:r w:rsidR="00224C63">
        <w:rPr>
          <w:rFonts w:cstheme="minorHAnsi"/>
        </w:rPr>
        <w:t xml:space="preserve">; </w:t>
      </w:r>
      <w:r w:rsidR="005B425B">
        <w:rPr>
          <w:rFonts w:cstheme="minorHAnsi"/>
        </w:rPr>
        <w:t>TripAdvisor.com publishes reviews of attractions and hotels</w:t>
      </w:r>
      <w:r w:rsidR="00224C63">
        <w:rPr>
          <w:rFonts w:cstheme="minorHAnsi"/>
        </w:rPr>
        <w:t xml:space="preserve">; </w:t>
      </w:r>
      <w:r w:rsidR="005B425B">
        <w:rPr>
          <w:rFonts w:cstheme="minorHAnsi"/>
        </w:rPr>
        <w:t>IMDB and rotten tomatoes displays reviews from regular consumers and professional critics</w:t>
      </w:r>
      <w:r w:rsidR="00224C63">
        <w:rPr>
          <w:rFonts w:cstheme="minorHAnsi"/>
        </w:rPr>
        <w:t xml:space="preserve">; </w:t>
      </w:r>
      <w:r w:rsidR="005B425B">
        <w:rPr>
          <w:rFonts w:cstheme="minorHAnsi"/>
        </w:rPr>
        <w:t xml:space="preserve">tens of </w:t>
      </w:r>
      <w:r w:rsidR="00224C63">
        <w:rPr>
          <w:rFonts w:cstheme="minorHAnsi"/>
        </w:rPr>
        <w:t xml:space="preserve">online shopping websites, such as Amazon and Ebay, collects feedbacks for both goods and the business selling the goods. </w:t>
      </w:r>
    </w:p>
    <w:p w:rsidR="00E71D86" w:rsidRDefault="000041A6" w:rsidP="000041A6">
      <w:pPr>
        <w:spacing w:line="360" w:lineRule="auto"/>
        <w:jc w:val="both"/>
        <w:rPr>
          <w:rFonts w:cstheme="minorHAnsi"/>
        </w:rPr>
      </w:pPr>
      <w:r>
        <w:rPr>
          <w:rFonts w:cstheme="minorHAnsi"/>
        </w:rPr>
        <w:t xml:space="preserve"> Not surprisingly, the existing customer reviews will affect the decisions and behaviors of potential customers and then make an impact to the</w:t>
      </w:r>
      <w:r w:rsidR="00AC2EC3">
        <w:rPr>
          <w:rFonts w:cstheme="minorHAnsi"/>
        </w:rPr>
        <w:t xml:space="preserve"> reputation, </w:t>
      </w:r>
      <w:r w:rsidR="007821C4">
        <w:rPr>
          <w:rFonts w:cstheme="minorHAnsi"/>
        </w:rPr>
        <w:t>revenue and profit of</w:t>
      </w:r>
      <w:r>
        <w:rPr>
          <w:rFonts w:cstheme="minorHAnsi"/>
        </w:rPr>
        <w:t xml:space="preserve"> reviewed business. </w:t>
      </w:r>
      <w:r w:rsidR="00AC2EC3">
        <w:rPr>
          <w:rFonts w:cstheme="minorHAnsi"/>
        </w:rPr>
        <w:t>Research show</w:t>
      </w:r>
      <w:r w:rsidR="00557F41">
        <w:rPr>
          <w:rFonts w:cstheme="minorHAnsi"/>
        </w:rPr>
        <w:t>ed</w:t>
      </w:r>
      <w:r w:rsidR="00AC2EC3">
        <w:rPr>
          <w:rFonts w:cstheme="minorHAnsi"/>
        </w:rPr>
        <w:t xml:space="preserve"> that in the San Francisco metropolitan area,  </w:t>
      </w:r>
      <w:r>
        <w:rPr>
          <w:rFonts w:cstheme="minorHAnsi"/>
        </w:rPr>
        <w:t xml:space="preserve"> </w:t>
      </w:r>
      <w:r w:rsidR="006B53B2">
        <w:rPr>
          <w:rFonts w:cstheme="minorHAnsi"/>
        </w:rPr>
        <w:t xml:space="preserve">a rating increase from 3.5 to 4 can cause restaurants to sell out the table reservation 19% more frequently [1]. </w:t>
      </w:r>
      <w:r w:rsidR="00557F41">
        <w:rPr>
          <w:rFonts w:cstheme="minorHAnsi"/>
        </w:rPr>
        <w:t xml:space="preserve">Another study in the Seattle area found that  a one-star increase in Yelp rating leads to a 5 to 9 percent increase in revenue for non-chain  restaurants , and an increasing Yelp coverage to </w:t>
      </w:r>
      <w:r w:rsidR="00A94745">
        <w:rPr>
          <w:rFonts w:cstheme="minorHAnsi"/>
        </w:rPr>
        <w:t xml:space="preserve">the </w:t>
      </w:r>
      <w:r w:rsidR="00557F41">
        <w:rPr>
          <w:rFonts w:cstheme="minorHAnsi"/>
        </w:rPr>
        <w:t xml:space="preserve">local market actually can cause </w:t>
      </w:r>
      <w:r w:rsidR="00A94745">
        <w:rPr>
          <w:rFonts w:cstheme="minorHAnsi"/>
        </w:rPr>
        <w:t xml:space="preserve">a market share </w:t>
      </w:r>
      <w:r w:rsidR="00557F41">
        <w:rPr>
          <w:rFonts w:cstheme="minorHAnsi"/>
        </w:rPr>
        <w:t xml:space="preserve">decline </w:t>
      </w:r>
      <w:r w:rsidR="000F4EE6">
        <w:rPr>
          <w:rFonts w:cstheme="minorHAnsi"/>
        </w:rPr>
        <w:t>for</w:t>
      </w:r>
      <w:r w:rsidR="00557F41">
        <w:rPr>
          <w:rFonts w:cstheme="minorHAnsi"/>
        </w:rPr>
        <w:t xml:space="preserve"> the chain restaurants[2]</w:t>
      </w:r>
      <w:r w:rsidR="00A07769">
        <w:rPr>
          <w:rFonts w:cstheme="minorHAnsi"/>
        </w:rPr>
        <w:t xml:space="preserve">. </w:t>
      </w:r>
    </w:p>
    <w:p w:rsidR="00E71D86" w:rsidRPr="00544712" w:rsidRDefault="003E76F6" w:rsidP="006A7382">
      <w:pPr>
        <w:spacing w:line="360" w:lineRule="auto"/>
        <w:jc w:val="both"/>
        <w:rPr>
          <w:rFonts w:cstheme="minorHAnsi"/>
        </w:rPr>
      </w:pPr>
      <w:r>
        <w:rPr>
          <w:rFonts w:cstheme="minorHAnsi"/>
        </w:rPr>
        <w:t xml:space="preserve">In turn, the customer reviews provide comprehensive information for business to understand the customers’ need and preference, the strength and weakness of itself, and it also provides great opportunities for business to make improvement according to these feedbacks. </w:t>
      </w:r>
      <w:r w:rsidR="001C408A">
        <w:rPr>
          <w:rFonts w:cstheme="minorHAnsi"/>
        </w:rPr>
        <w:t xml:space="preserve">However, the traditional human review evaluation process is labor intensive and time-consuming. It becomes difficult in the face of the huge volume of reviews from social media and also cause delay in the feedback –improvement action cycle. </w:t>
      </w:r>
      <w:r w:rsidR="00DB7941">
        <w:rPr>
          <w:rFonts w:cstheme="minorHAnsi"/>
        </w:rPr>
        <w:t xml:space="preserve">In this study, text mining and machine learning techniques are used to interpret the customer reviews, allowing quickly analysis and visualization of review feature for further business improvement.  </w:t>
      </w:r>
    </w:p>
    <w:p w:rsidR="00502580" w:rsidRPr="00544712" w:rsidRDefault="00502580" w:rsidP="00A547DB">
      <w:pPr>
        <w:pStyle w:val="Heading1"/>
        <w:numPr>
          <w:ilvl w:val="0"/>
          <w:numId w:val="4"/>
        </w:numPr>
        <w:spacing w:line="360" w:lineRule="auto"/>
        <w:rPr>
          <w:rFonts w:asciiTheme="minorHAnsi" w:hAnsiTheme="minorHAnsi" w:cstheme="minorHAnsi"/>
          <w:color w:val="auto"/>
        </w:rPr>
      </w:pPr>
      <w:r w:rsidRPr="00544712">
        <w:rPr>
          <w:rFonts w:asciiTheme="minorHAnsi" w:hAnsiTheme="minorHAnsi" w:cstheme="minorHAnsi"/>
          <w:color w:val="auto"/>
        </w:rPr>
        <w:t>Background of Text Mining</w:t>
      </w:r>
    </w:p>
    <w:p w:rsidR="001507A7" w:rsidRPr="00544712" w:rsidRDefault="00E71D86" w:rsidP="00A547DB">
      <w:pPr>
        <w:pStyle w:val="Heading2"/>
        <w:spacing w:line="360" w:lineRule="auto"/>
        <w:rPr>
          <w:rFonts w:asciiTheme="minorHAnsi" w:hAnsiTheme="minorHAnsi" w:cstheme="minorHAnsi"/>
          <w:color w:val="auto"/>
        </w:rPr>
      </w:pPr>
      <w:r w:rsidRPr="00544712">
        <w:rPr>
          <w:rFonts w:asciiTheme="minorHAnsi" w:hAnsiTheme="minorHAnsi" w:cstheme="minorHAnsi"/>
          <w:color w:val="auto"/>
        </w:rPr>
        <w:t xml:space="preserve">2.1 </w:t>
      </w:r>
      <w:r w:rsidR="001507A7" w:rsidRPr="00544712">
        <w:rPr>
          <w:rFonts w:asciiTheme="minorHAnsi" w:hAnsiTheme="minorHAnsi" w:cstheme="minorHAnsi"/>
          <w:color w:val="auto"/>
        </w:rPr>
        <w:t>Terminology: words, document, corpus, dictionary</w:t>
      </w:r>
    </w:p>
    <w:p w:rsidR="00CB7800" w:rsidRPr="00544712" w:rsidRDefault="00EB2225" w:rsidP="00A547DB">
      <w:pPr>
        <w:pStyle w:val="ListParagraph"/>
        <w:spacing w:line="360" w:lineRule="auto"/>
        <w:ind w:left="0"/>
        <w:jc w:val="both"/>
        <w:rPr>
          <w:rFonts w:cstheme="minorHAnsi"/>
        </w:rPr>
      </w:pPr>
      <w:r w:rsidRPr="00544712">
        <w:rPr>
          <w:rFonts w:cstheme="minorHAnsi"/>
        </w:rPr>
        <w:t>The subject</w:t>
      </w:r>
      <w:r w:rsidR="00193AF0" w:rsidRPr="00544712">
        <w:rPr>
          <w:rFonts w:cstheme="minorHAnsi"/>
        </w:rPr>
        <w:t>s</w:t>
      </w:r>
      <w:r w:rsidRPr="00544712">
        <w:rPr>
          <w:rFonts w:cstheme="minorHAnsi"/>
        </w:rPr>
        <w:t xml:space="preserve"> of language processing and text mining are different levels of texts. The basic level is character, punctuation and words, which form a written representation of thoughts, </w:t>
      </w:r>
      <w:r w:rsidR="0015644B" w:rsidRPr="00544712">
        <w:rPr>
          <w:rFonts w:cstheme="minorHAnsi"/>
        </w:rPr>
        <w:t xml:space="preserve">a </w:t>
      </w:r>
      <w:r w:rsidRPr="00544712">
        <w:rPr>
          <w:rFonts w:cstheme="minorHAnsi"/>
        </w:rPr>
        <w:t xml:space="preserve">document. </w:t>
      </w:r>
      <w:r w:rsidR="0015644B" w:rsidRPr="00544712">
        <w:rPr>
          <w:rFonts w:cstheme="minorHAnsi"/>
        </w:rPr>
        <w:t xml:space="preserve">Document could consist of sentences, paragraphs and chapters. </w:t>
      </w:r>
      <w:r w:rsidRPr="00544712">
        <w:rPr>
          <w:rFonts w:cstheme="minorHAnsi"/>
        </w:rPr>
        <w:t>In current study, one customer</w:t>
      </w:r>
      <w:r w:rsidR="003356BF" w:rsidRPr="00544712">
        <w:rPr>
          <w:rFonts w:cstheme="minorHAnsi"/>
        </w:rPr>
        <w:t xml:space="preserve">’s review </w:t>
      </w:r>
      <w:r w:rsidR="003A47E7" w:rsidRPr="00544712">
        <w:rPr>
          <w:rFonts w:cstheme="minorHAnsi"/>
        </w:rPr>
        <w:t>is one document, which could have</w:t>
      </w:r>
      <w:r w:rsidR="003356BF" w:rsidRPr="00544712">
        <w:rPr>
          <w:rFonts w:cstheme="minorHAnsi"/>
        </w:rPr>
        <w:t xml:space="preserve"> multiple sentences or paragraphs. </w:t>
      </w:r>
      <w:r w:rsidRPr="00544712">
        <w:rPr>
          <w:rFonts w:cstheme="minorHAnsi"/>
        </w:rPr>
        <w:t xml:space="preserve">The term corpus or text corpus is </w:t>
      </w:r>
      <w:r w:rsidRPr="00544712">
        <w:rPr>
          <w:rFonts w:cstheme="minorHAnsi"/>
        </w:rPr>
        <w:lastRenderedPageBreak/>
        <w:t>used to describe a large collection of documents</w:t>
      </w:r>
      <w:r w:rsidR="0015644B" w:rsidRPr="00544712">
        <w:rPr>
          <w:rFonts w:cstheme="minorHAnsi"/>
        </w:rPr>
        <w:t xml:space="preserve"> </w:t>
      </w:r>
      <w:r w:rsidRPr="00544712">
        <w:rPr>
          <w:rFonts w:cstheme="minorHAnsi"/>
        </w:rPr>
        <w:t xml:space="preserve">[1], which could be a collection of review for a particular </w:t>
      </w:r>
      <w:r w:rsidR="0015644B" w:rsidRPr="00544712">
        <w:rPr>
          <w:rFonts w:cstheme="minorHAnsi"/>
        </w:rPr>
        <w:t xml:space="preserve">restaurant or reviews of restaurants across US. </w:t>
      </w:r>
      <w:r w:rsidR="00193AF0" w:rsidRPr="00544712">
        <w:rPr>
          <w:rFonts w:cstheme="minorHAnsi"/>
        </w:rPr>
        <w:t xml:space="preserve">The collection of unique words in a corpus forms a dictionary. </w:t>
      </w:r>
    </w:p>
    <w:p w:rsidR="0015644B" w:rsidRPr="00544712" w:rsidRDefault="0015644B" w:rsidP="00A547DB">
      <w:pPr>
        <w:pStyle w:val="ListParagraph"/>
        <w:spacing w:line="360" w:lineRule="auto"/>
        <w:ind w:left="360"/>
        <w:rPr>
          <w:rFonts w:cstheme="minorHAnsi"/>
        </w:rPr>
      </w:pPr>
    </w:p>
    <w:p w:rsidR="00B44344" w:rsidRPr="00544712" w:rsidRDefault="00E71D86" w:rsidP="00A547DB">
      <w:pPr>
        <w:pStyle w:val="Heading2"/>
        <w:spacing w:line="360" w:lineRule="auto"/>
        <w:rPr>
          <w:rFonts w:asciiTheme="minorHAnsi" w:hAnsiTheme="minorHAnsi" w:cstheme="minorHAnsi"/>
          <w:color w:val="auto"/>
        </w:rPr>
      </w:pPr>
      <w:r w:rsidRPr="00544712">
        <w:rPr>
          <w:rFonts w:asciiTheme="minorHAnsi" w:hAnsiTheme="minorHAnsi" w:cstheme="minorHAnsi"/>
          <w:color w:val="auto"/>
        </w:rPr>
        <w:t xml:space="preserve">2.2 </w:t>
      </w:r>
      <w:r w:rsidR="00427D27" w:rsidRPr="00544712">
        <w:rPr>
          <w:rFonts w:asciiTheme="minorHAnsi" w:hAnsiTheme="minorHAnsi" w:cstheme="minorHAnsi"/>
          <w:color w:val="auto"/>
        </w:rPr>
        <w:t xml:space="preserve">Text Representation: </w:t>
      </w:r>
      <w:r w:rsidR="00B44344" w:rsidRPr="00544712">
        <w:rPr>
          <w:rFonts w:asciiTheme="minorHAnsi" w:hAnsiTheme="minorHAnsi" w:cstheme="minorHAnsi"/>
          <w:color w:val="auto"/>
        </w:rPr>
        <w:t>Bag of words</w:t>
      </w:r>
      <w:r w:rsidR="00D4262D" w:rsidRPr="00544712">
        <w:rPr>
          <w:rFonts w:asciiTheme="minorHAnsi" w:hAnsiTheme="minorHAnsi" w:cstheme="minorHAnsi"/>
          <w:color w:val="auto"/>
        </w:rPr>
        <w:t xml:space="preserve"> and</w:t>
      </w:r>
      <w:r w:rsidR="00744813" w:rsidRPr="00544712">
        <w:rPr>
          <w:rFonts w:asciiTheme="minorHAnsi" w:hAnsiTheme="minorHAnsi" w:cstheme="minorHAnsi"/>
          <w:color w:val="auto"/>
        </w:rPr>
        <w:t xml:space="preserve"> N-gram</w:t>
      </w:r>
      <w:r w:rsidR="00D4262D" w:rsidRPr="00544712">
        <w:rPr>
          <w:rFonts w:asciiTheme="minorHAnsi" w:hAnsiTheme="minorHAnsi" w:cstheme="minorHAnsi"/>
          <w:color w:val="auto"/>
        </w:rPr>
        <w:t>s models</w:t>
      </w:r>
    </w:p>
    <w:p w:rsidR="00D00178" w:rsidRPr="00544712" w:rsidRDefault="00AC1A94" w:rsidP="00A547DB">
      <w:pPr>
        <w:spacing w:line="360" w:lineRule="auto"/>
        <w:jc w:val="both"/>
        <w:rPr>
          <w:rFonts w:cstheme="minorHAnsi"/>
          <w:shd w:val="clear" w:color="auto" w:fill="FFFFFF"/>
        </w:rPr>
      </w:pPr>
      <w:r w:rsidRPr="00544712">
        <w:rPr>
          <w:rFonts w:cstheme="minorHAnsi"/>
        </w:rPr>
        <w:t xml:space="preserve">The bag-of-words </w:t>
      </w:r>
      <w:r w:rsidR="00056B1E" w:rsidRPr="00544712">
        <w:rPr>
          <w:rFonts w:cstheme="minorHAnsi"/>
        </w:rPr>
        <w:t xml:space="preserve">model </w:t>
      </w:r>
      <w:r w:rsidR="00427D27" w:rsidRPr="00544712">
        <w:rPr>
          <w:rFonts w:cstheme="minorHAnsi"/>
        </w:rPr>
        <w:t xml:space="preserve">is a simplifying way to represent the text, where text is </w:t>
      </w:r>
      <w:r w:rsidR="00780C19" w:rsidRPr="00544712">
        <w:rPr>
          <w:rFonts w:cstheme="minorHAnsi"/>
        </w:rPr>
        <w:t>converted</w:t>
      </w:r>
      <w:r w:rsidR="00CB7800" w:rsidRPr="00544712">
        <w:rPr>
          <w:rFonts w:cstheme="minorHAnsi"/>
        </w:rPr>
        <w:t>/tokenized</w:t>
      </w:r>
      <w:r w:rsidR="00780C19" w:rsidRPr="00544712">
        <w:rPr>
          <w:rFonts w:cstheme="minorHAnsi"/>
        </w:rPr>
        <w:t xml:space="preserve"> into a vector of distinct words </w:t>
      </w:r>
      <w:r w:rsidR="001507A7" w:rsidRPr="00544712">
        <w:rPr>
          <w:rFonts w:cstheme="minorHAnsi"/>
        </w:rPr>
        <w:t xml:space="preserve">or punctuations </w:t>
      </w:r>
      <w:r w:rsidR="00780C19" w:rsidRPr="00544712">
        <w:rPr>
          <w:rFonts w:cstheme="minorHAnsi"/>
        </w:rPr>
        <w:t xml:space="preserve">and their frequency. For example, a review </w:t>
      </w:r>
      <w:r w:rsidR="00780C19" w:rsidRPr="00544712">
        <w:rPr>
          <w:rFonts w:cstheme="minorHAnsi"/>
          <w:shd w:val="clear" w:color="auto" w:fill="FFFFFF"/>
        </w:rPr>
        <w:t>‘</w:t>
      </w:r>
      <w:r w:rsidR="00780C19" w:rsidRPr="00544712">
        <w:rPr>
          <w:rFonts w:cstheme="minorHAnsi"/>
          <w:i/>
          <w:shd w:val="clear" w:color="auto" w:fill="FFFFFF"/>
        </w:rPr>
        <w:t>First time eating there tonight, and it was a great experience. The service is terrific and the food is delicious</w:t>
      </w:r>
      <w:r w:rsidR="001507A7" w:rsidRPr="00544712">
        <w:rPr>
          <w:rFonts w:cstheme="minorHAnsi"/>
          <w:shd w:val="clear" w:color="auto" w:fill="FFFFFF"/>
        </w:rPr>
        <w:t>.</w:t>
      </w:r>
      <w:r w:rsidR="00780C19" w:rsidRPr="00544712">
        <w:rPr>
          <w:rFonts w:cstheme="minorHAnsi"/>
          <w:shd w:val="clear" w:color="auto" w:fill="FFFFFF"/>
        </w:rPr>
        <w:t>’</w:t>
      </w:r>
      <w:r w:rsidR="00D00178" w:rsidRPr="00544712">
        <w:rPr>
          <w:rFonts w:cstheme="minorHAnsi"/>
          <w:shd w:val="clear" w:color="auto" w:fill="FFFFFF"/>
        </w:rPr>
        <w:t xml:space="preserve"> </w:t>
      </w:r>
      <w:r w:rsidR="00CB7800" w:rsidRPr="00544712">
        <w:rPr>
          <w:rFonts w:cstheme="minorHAnsi"/>
          <w:shd w:val="clear" w:color="auto" w:fill="FFFFFF"/>
        </w:rPr>
        <w:t>could</w:t>
      </w:r>
      <w:r w:rsidR="00D00178" w:rsidRPr="00544712">
        <w:rPr>
          <w:rFonts w:cstheme="minorHAnsi"/>
          <w:shd w:val="clear" w:color="auto" w:fill="FFFFFF"/>
        </w:rPr>
        <w:t xml:space="preserve"> be converted to </w:t>
      </w:r>
      <w:del w:id="0" w:author="Hu, Wei" w:date="2017-03-30T14:21:00Z">
        <w:r w:rsidR="00A20FC2" w:rsidRPr="00544712" w:rsidDel="000447D8">
          <w:rPr>
            <w:rFonts w:cstheme="minorHAnsi"/>
            <w:shd w:val="clear" w:color="auto" w:fill="FFFFFF"/>
          </w:rPr>
          <w:delText xml:space="preserve">a </w:delText>
        </w:r>
      </w:del>
      <w:r w:rsidR="00A20FC2" w:rsidRPr="00544712">
        <w:rPr>
          <w:rFonts w:cstheme="minorHAnsi"/>
          <w:shd w:val="clear" w:color="auto" w:fill="FFFFFF"/>
        </w:rPr>
        <w:t>vector</w:t>
      </w:r>
      <w:ins w:id="1" w:author="Hu, Wei" w:date="2017-03-30T14:21:00Z">
        <w:r w:rsidR="000447D8">
          <w:rPr>
            <w:rFonts w:cstheme="minorHAnsi"/>
            <w:shd w:val="clear" w:color="auto" w:fill="FFFFFF"/>
          </w:rPr>
          <w:t>s</w:t>
        </w:r>
      </w:ins>
      <w:r w:rsidR="00A20FC2" w:rsidRPr="00544712">
        <w:rPr>
          <w:rFonts w:cstheme="minorHAnsi"/>
          <w:shd w:val="clear" w:color="auto" w:fill="FFFFFF"/>
        </w:rPr>
        <w:t xml:space="preserve"> of</w:t>
      </w:r>
      <w:ins w:id="2" w:author="Hu, Wei" w:date="2017-03-30T14:21:00Z">
        <w:r w:rsidR="000447D8">
          <w:rPr>
            <w:rFonts w:cstheme="minorHAnsi"/>
            <w:shd w:val="clear" w:color="auto" w:fill="FFFFFF"/>
          </w:rPr>
          <w:t xml:space="preserve"> words and frequencies</w:t>
        </w:r>
      </w:ins>
    </w:p>
    <w:p w:rsidR="00567FF8" w:rsidRPr="00544712" w:rsidRDefault="00D00178" w:rsidP="00A547DB">
      <w:pPr>
        <w:spacing w:line="360" w:lineRule="auto"/>
        <w:ind w:left="360"/>
        <w:jc w:val="both"/>
        <w:rPr>
          <w:rFonts w:cstheme="minorHAnsi"/>
          <w:shd w:val="clear" w:color="auto" w:fill="FFFFFF"/>
        </w:rPr>
      </w:pPr>
      <w:r w:rsidRPr="00544712">
        <w:rPr>
          <w:rFonts w:cstheme="minorHAnsi"/>
          <w:shd w:val="clear" w:color="auto" w:fill="FFFFFF"/>
        </w:rPr>
        <w:t>[(‘</w:t>
      </w:r>
      <w:r w:rsidR="00567FF8" w:rsidRPr="00544712">
        <w:rPr>
          <w:rFonts w:cstheme="minorHAnsi"/>
          <w:shd w:val="clear" w:color="auto" w:fill="FFFFFF"/>
        </w:rPr>
        <w:t>first</w:t>
      </w:r>
      <w:r w:rsidRPr="00544712">
        <w:rPr>
          <w:rFonts w:cstheme="minorHAnsi"/>
          <w:shd w:val="clear" w:color="auto" w:fill="FFFFFF"/>
        </w:rPr>
        <w:t>’, 1), (‘time’, 1), (‘eating’, 1), (‘there’, 1),</w:t>
      </w:r>
      <w:r w:rsidR="00D14C92" w:rsidRPr="00544712">
        <w:rPr>
          <w:rFonts w:cstheme="minorHAnsi"/>
          <w:shd w:val="clear" w:color="auto" w:fill="FFFFFF"/>
        </w:rPr>
        <w:t xml:space="preserve"> </w:t>
      </w:r>
      <w:r w:rsidR="00D4262D" w:rsidRPr="00544712">
        <w:rPr>
          <w:rFonts w:cstheme="minorHAnsi"/>
          <w:shd w:val="clear" w:color="auto" w:fill="FFFFFF"/>
        </w:rPr>
        <w:t>(‘tonight’,1),</w:t>
      </w:r>
      <w:r w:rsidRPr="00544712">
        <w:rPr>
          <w:rFonts w:cstheme="minorHAnsi"/>
          <w:shd w:val="clear" w:color="auto" w:fill="FFFFFF"/>
        </w:rPr>
        <w:t xml:space="preserve"> </w:t>
      </w:r>
      <w:r w:rsidR="00D14C92" w:rsidRPr="00544712">
        <w:rPr>
          <w:rFonts w:cstheme="minorHAnsi"/>
          <w:shd w:val="clear" w:color="auto" w:fill="FFFFFF"/>
        </w:rPr>
        <w:t xml:space="preserve">(‘,’,1), </w:t>
      </w:r>
      <w:r w:rsidRPr="00544712">
        <w:rPr>
          <w:rFonts w:cstheme="minorHAnsi"/>
          <w:shd w:val="clear" w:color="auto" w:fill="FFFFFF"/>
        </w:rPr>
        <w:t xml:space="preserve">(‘and’, 2), (‘it’, 1), (‘was’,1), (‘a’, 1), (‘great’, 1), (‘experience’, 1), (‘.’, </w:t>
      </w:r>
      <w:r w:rsidR="001507A7" w:rsidRPr="00544712">
        <w:rPr>
          <w:rFonts w:cstheme="minorHAnsi"/>
          <w:shd w:val="clear" w:color="auto" w:fill="FFFFFF"/>
        </w:rPr>
        <w:t>2</w:t>
      </w:r>
      <w:r w:rsidRPr="00544712">
        <w:rPr>
          <w:rFonts w:cstheme="minorHAnsi"/>
          <w:shd w:val="clear" w:color="auto" w:fill="FFFFFF"/>
        </w:rPr>
        <w:t>), (‘the’, 2), (‘service’, 1), (‘is’, 2), (‘terrific’, 1), (‘food’, 1), (‘delicious’</w:t>
      </w:r>
      <w:r w:rsidR="001507A7" w:rsidRPr="00544712">
        <w:rPr>
          <w:rFonts w:cstheme="minorHAnsi"/>
          <w:shd w:val="clear" w:color="auto" w:fill="FFFFFF"/>
        </w:rPr>
        <w:t>, 1)]</w:t>
      </w:r>
    </w:p>
    <w:p w:rsidR="00744813" w:rsidRPr="00544712" w:rsidRDefault="00204B86" w:rsidP="00A547DB">
      <w:pPr>
        <w:spacing w:line="360" w:lineRule="auto"/>
        <w:jc w:val="both"/>
        <w:rPr>
          <w:rFonts w:cstheme="minorHAnsi"/>
          <w:shd w:val="clear" w:color="auto" w:fill="FFFFFF"/>
        </w:rPr>
      </w:pPr>
      <w:r w:rsidRPr="00544712">
        <w:rPr>
          <w:rFonts w:cstheme="minorHAnsi"/>
          <w:shd w:val="clear" w:color="auto" w:fill="FFFFFF"/>
        </w:rPr>
        <w:t>where the word ‘first’ appear once while ‘the’ show up twice.</w:t>
      </w:r>
      <w:r w:rsidR="004C5CBA" w:rsidRPr="00544712">
        <w:rPr>
          <w:rFonts w:cstheme="minorHAnsi"/>
          <w:shd w:val="clear" w:color="auto" w:fill="FFFFFF"/>
        </w:rPr>
        <w:t xml:space="preserve"> </w:t>
      </w:r>
      <w:ins w:id="3" w:author="Hu, Wei" w:date="2017-03-30T14:29:00Z">
        <w:r w:rsidR="00316AA7">
          <w:rPr>
            <w:rFonts w:cstheme="minorHAnsi"/>
            <w:shd w:val="clear" w:color="auto" w:fill="FFFFFF"/>
          </w:rPr>
          <w:t>Syntax of sentence</w:t>
        </w:r>
      </w:ins>
      <w:ins w:id="4" w:author="Hu, Wei" w:date="2017-03-30T14:26:00Z">
        <w:r w:rsidR="00316AA7" w:rsidRPr="00544712">
          <w:rPr>
            <w:rFonts w:cstheme="minorHAnsi"/>
            <w:shd w:val="clear" w:color="auto" w:fill="FFFFFF"/>
          </w:rPr>
          <w:t xml:space="preserve"> </w:t>
        </w:r>
      </w:ins>
      <w:ins w:id="5" w:author="Hu, Wei" w:date="2017-03-30T14:28:00Z">
        <w:r w:rsidR="00316AA7">
          <w:rPr>
            <w:rFonts w:cstheme="minorHAnsi"/>
            <w:shd w:val="clear" w:color="auto" w:fill="FFFFFF"/>
          </w:rPr>
          <w:t>is</w:t>
        </w:r>
      </w:ins>
      <w:ins w:id="6" w:author="Hu, Wei" w:date="2017-03-30T14:26:00Z">
        <w:r w:rsidR="00316AA7">
          <w:rPr>
            <w:rFonts w:cstheme="minorHAnsi"/>
            <w:shd w:val="clear" w:color="auto" w:fill="FFFFFF"/>
          </w:rPr>
          <w:t xml:space="preserve"> intentionally ignored </w:t>
        </w:r>
      </w:ins>
      <w:ins w:id="7" w:author="Hu, Wei" w:date="2017-03-30T14:30:00Z">
        <w:r w:rsidR="00316AA7">
          <w:rPr>
            <w:rFonts w:cstheme="minorHAnsi"/>
            <w:shd w:val="clear" w:color="auto" w:fill="FFFFFF"/>
          </w:rPr>
          <w:t>for simplicity and efficiency</w:t>
        </w:r>
      </w:ins>
      <w:moveToRangeStart w:id="8" w:author="Hu, Wei" w:date="2017-03-30T14:23:00Z" w:name="move478647149"/>
      <w:moveTo w:id="9" w:author="Hu, Wei" w:date="2017-03-30T14:23:00Z">
        <w:del w:id="10" w:author="Hu, Wei" w:date="2017-03-30T14:30:00Z">
          <w:r w:rsidR="00316AA7" w:rsidRPr="00544712" w:rsidDel="00316AA7">
            <w:rPr>
              <w:rFonts w:cstheme="minorHAnsi"/>
              <w:shd w:val="clear" w:color="auto" w:fill="FFFFFF"/>
            </w:rPr>
            <w:delText>In the bag-of-words model</w:delText>
          </w:r>
        </w:del>
        <w:r w:rsidR="00316AA7" w:rsidRPr="00544712">
          <w:rPr>
            <w:rFonts w:cstheme="minorHAnsi"/>
            <w:shd w:val="clear" w:color="auto" w:fill="FFFFFF"/>
          </w:rPr>
          <w:t xml:space="preserve">, </w:t>
        </w:r>
      </w:moveTo>
      <w:ins w:id="11" w:author="Hu, Wei" w:date="2017-03-30T14:30:00Z">
        <w:r w:rsidR="00316AA7">
          <w:rPr>
            <w:rFonts w:cstheme="minorHAnsi"/>
            <w:shd w:val="clear" w:color="auto" w:fill="FFFFFF"/>
          </w:rPr>
          <w:t xml:space="preserve">and </w:t>
        </w:r>
      </w:ins>
      <w:moveTo w:id="12" w:author="Hu, Wei" w:date="2017-03-30T14:23:00Z">
        <w:r w:rsidR="00316AA7" w:rsidRPr="00544712">
          <w:rPr>
            <w:rFonts w:cstheme="minorHAnsi"/>
            <w:shd w:val="clear" w:color="auto" w:fill="FFFFFF"/>
          </w:rPr>
          <w:t xml:space="preserve">the order of words can be changed without impacting the outcome of </w:t>
        </w:r>
        <w:del w:id="13" w:author="Hu, Wei" w:date="2017-03-30T14:30:00Z">
          <w:r w:rsidR="00316AA7" w:rsidRPr="00544712" w:rsidDel="00316AA7">
            <w:rPr>
              <w:rFonts w:cstheme="minorHAnsi"/>
              <w:shd w:val="clear" w:color="auto" w:fill="FFFFFF"/>
            </w:rPr>
            <w:delText>analysis</w:delText>
          </w:r>
        </w:del>
      </w:moveTo>
      <w:ins w:id="14" w:author="Hu, Wei" w:date="2017-03-30T14:30:00Z">
        <w:r w:rsidR="00316AA7">
          <w:rPr>
            <w:rFonts w:cstheme="minorHAnsi"/>
            <w:shd w:val="clear" w:color="auto" w:fill="FFFFFF"/>
          </w:rPr>
          <w:t>representation</w:t>
        </w:r>
      </w:ins>
      <w:moveTo w:id="15" w:author="Hu, Wei" w:date="2017-03-30T14:23:00Z">
        <w:r w:rsidR="00316AA7" w:rsidRPr="00544712">
          <w:rPr>
            <w:rFonts w:cstheme="minorHAnsi"/>
            <w:shd w:val="clear" w:color="auto" w:fill="FFFFFF"/>
          </w:rPr>
          <w:t xml:space="preserve">. </w:t>
        </w:r>
      </w:moveTo>
      <w:moveToRangeStart w:id="16" w:author="Hu, Wei" w:date="2017-03-30T14:22:00Z" w:name="move478647107"/>
      <w:moveToRangeEnd w:id="8"/>
      <w:moveTo w:id="17" w:author="Hu, Wei" w:date="2017-03-30T14:22:00Z">
        <w:del w:id="18" w:author="Hu, Wei" w:date="2017-03-30T14:23:00Z">
          <w:r w:rsidR="00316AA7" w:rsidRPr="00544712" w:rsidDel="00316AA7">
            <w:rPr>
              <w:rFonts w:cstheme="minorHAnsi"/>
              <w:shd w:val="clear" w:color="auto" w:fill="FFFFFF"/>
            </w:rPr>
            <w:delText>T</w:delText>
          </w:r>
        </w:del>
        <w:del w:id="19" w:author="Hu, Wei" w:date="2017-03-30T14:30:00Z">
          <w:r w:rsidR="00316AA7" w:rsidRPr="00544712" w:rsidDel="00316AA7">
            <w:rPr>
              <w:rFonts w:cstheme="minorHAnsi"/>
              <w:shd w:val="clear" w:color="auto" w:fill="FFFFFF"/>
            </w:rPr>
            <w:delText xml:space="preserve">he syntactical structure of a sentence or paragraph is intentionally ignored in order to efficiently handle the text. </w:delText>
          </w:r>
        </w:del>
      </w:moveTo>
      <w:moveFromRangeStart w:id="20" w:author="Hu, Wei" w:date="2017-03-30T14:23:00Z" w:name="move478647149"/>
      <w:moveToRangeEnd w:id="16"/>
      <w:moveFrom w:id="21" w:author="Hu, Wei" w:date="2017-03-30T14:23:00Z">
        <w:r w:rsidR="006008C2" w:rsidRPr="00544712" w:rsidDel="00316AA7">
          <w:rPr>
            <w:rFonts w:cstheme="minorHAnsi"/>
            <w:shd w:val="clear" w:color="auto" w:fill="FFFFFF"/>
          </w:rPr>
          <w:t xml:space="preserve">In the bag-of-words model, the order of words can be changed without impacting the outcome of analysis. </w:t>
        </w:r>
      </w:moveFrom>
      <w:moveFromRangeStart w:id="22" w:author="Hu, Wei" w:date="2017-03-30T14:22:00Z" w:name="move478647107"/>
      <w:moveFromRangeEnd w:id="20"/>
      <w:moveFrom w:id="23" w:author="Hu, Wei" w:date="2017-03-30T14:22:00Z">
        <w:r w:rsidR="006008C2" w:rsidRPr="00544712" w:rsidDel="00316AA7">
          <w:rPr>
            <w:rFonts w:cstheme="minorHAnsi"/>
            <w:shd w:val="clear" w:color="auto" w:fill="FFFFFF"/>
          </w:rPr>
          <w:t xml:space="preserve">The syntactical structure of a sentence or paragraph is intentionally ignored in order to efficiently handle the text. </w:t>
        </w:r>
      </w:moveFrom>
      <w:moveFromRangeEnd w:id="22"/>
    </w:p>
    <w:p w:rsidR="00744813" w:rsidRPr="00544712" w:rsidRDefault="004C5CBA" w:rsidP="00A547DB">
      <w:pPr>
        <w:spacing w:line="360" w:lineRule="auto"/>
        <w:jc w:val="both"/>
        <w:rPr>
          <w:rFonts w:cstheme="minorHAnsi"/>
          <w:shd w:val="clear" w:color="auto" w:fill="FFFFFF"/>
        </w:rPr>
      </w:pPr>
      <w:del w:id="24" w:author="Hu, Wei" w:date="2017-03-30T14:31:00Z">
        <w:r w:rsidRPr="00544712" w:rsidDel="00C80EC5">
          <w:rPr>
            <w:rFonts w:cstheme="minorHAnsi"/>
            <w:shd w:val="clear" w:color="auto" w:fill="FFFFFF"/>
          </w:rPr>
          <w:delText xml:space="preserve">Here </w:delText>
        </w:r>
      </w:del>
      <w:ins w:id="25" w:author="Hu, Wei" w:date="2017-03-30T14:31:00Z">
        <w:r w:rsidR="00C80EC5">
          <w:rPr>
            <w:rFonts w:cstheme="minorHAnsi"/>
            <w:shd w:val="clear" w:color="auto" w:fill="FFFFFF"/>
          </w:rPr>
          <w:t xml:space="preserve">In the bag of words </w:t>
        </w:r>
      </w:ins>
      <w:del w:id="26" w:author="Hu, Wei" w:date="2017-03-30T14:31:00Z">
        <w:r w:rsidRPr="00544712" w:rsidDel="005C0565">
          <w:rPr>
            <w:rFonts w:cstheme="minorHAnsi"/>
            <w:shd w:val="clear" w:color="auto" w:fill="FFFFFF"/>
          </w:rPr>
          <w:delText>the</w:delText>
        </w:r>
      </w:del>
      <w:ins w:id="27" w:author="Hu, Wei" w:date="2017-03-30T14:31:00Z">
        <w:r w:rsidR="005C0565">
          <w:rPr>
            <w:rFonts w:cstheme="minorHAnsi"/>
            <w:shd w:val="clear" w:color="auto" w:fill="FFFFFF"/>
          </w:rPr>
          <w:t xml:space="preserve">model, </w:t>
        </w:r>
        <w:r w:rsidR="005C0565" w:rsidRPr="00544712">
          <w:rPr>
            <w:rFonts w:cstheme="minorHAnsi"/>
            <w:shd w:val="clear" w:color="auto" w:fill="FFFFFF"/>
          </w:rPr>
          <w:t>the</w:t>
        </w:r>
      </w:ins>
      <w:r w:rsidRPr="00544712">
        <w:rPr>
          <w:rFonts w:cstheme="minorHAnsi"/>
          <w:shd w:val="clear" w:color="auto" w:fill="FFFFFF"/>
        </w:rPr>
        <w:t xml:space="preserve"> sequence of words do</w:t>
      </w:r>
      <w:r w:rsidR="00744813" w:rsidRPr="00544712">
        <w:rPr>
          <w:rFonts w:cstheme="minorHAnsi"/>
          <w:shd w:val="clear" w:color="auto" w:fill="FFFFFF"/>
        </w:rPr>
        <w:t xml:space="preserve">es not matter, while </w:t>
      </w:r>
      <w:ins w:id="28" w:author="Hu, Wei" w:date="2017-03-30T14:24:00Z">
        <w:r w:rsidR="00316AA7">
          <w:rPr>
            <w:rFonts w:cstheme="minorHAnsi"/>
            <w:shd w:val="clear" w:color="auto" w:fill="FFFFFF"/>
          </w:rPr>
          <w:t xml:space="preserve">the </w:t>
        </w:r>
      </w:ins>
      <w:r w:rsidR="00744813" w:rsidRPr="00544712">
        <w:rPr>
          <w:rFonts w:cstheme="minorHAnsi"/>
          <w:shd w:val="clear" w:color="auto" w:fill="FFFFFF"/>
        </w:rPr>
        <w:t>n-gram model provides alternative to consider the local word order, which breaks down the text into a contiguous sequence of n words. Bag-of-words is actually a 1-gram or unigram model. The most commonly used n-gram models are</w:t>
      </w:r>
      <w:r w:rsidR="00374D9F" w:rsidRPr="00544712">
        <w:rPr>
          <w:rFonts w:cstheme="minorHAnsi"/>
          <w:shd w:val="clear" w:color="auto" w:fill="FFFFFF"/>
        </w:rPr>
        <w:t xml:space="preserve"> bigram and trigram. The bigram </w:t>
      </w:r>
      <w:r w:rsidR="00744813" w:rsidRPr="00544712">
        <w:rPr>
          <w:rFonts w:cstheme="minorHAnsi"/>
          <w:shd w:val="clear" w:color="auto" w:fill="FFFFFF"/>
        </w:rPr>
        <w:t xml:space="preserve">representation of the first sentence of above review is </w:t>
      </w:r>
    </w:p>
    <w:p w:rsidR="00744813" w:rsidRPr="00544712" w:rsidRDefault="00744813" w:rsidP="00A547DB">
      <w:pPr>
        <w:spacing w:line="360" w:lineRule="auto"/>
        <w:ind w:left="360"/>
        <w:jc w:val="both"/>
        <w:rPr>
          <w:rFonts w:cstheme="minorHAnsi"/>
          <w:shd w:val="clear" w:color="auto" w:fill="FFFFFF"/>
        </w:rPr>
      </w:pPr>
      <w:r w:rsidRPr="00544712">
        <w:rPr>
          <w:rFonts w:cstheme="minorHAnsi"/>
          <w:shd w:val="clear" w:color="auto" w:fill="FFFFFF"/>
        </w:rPr>
        <w:t>[(‘first time’, 1), (‘time eating’, 1), (‘eating there’, 1), (‘there</w:t>
      </w:r>
      <w:r w:rsidR="00D14C92" w:rsidRPr="00544712">
        <w:rPr>
          <w:rFonts w:cstheme="minorHAnsi"/>
          <w:shd w:val="clear" w:color="auto" w:fill="FFFFFF"/>
        </w:rPr>
        <w:t xml:space="preserve"> tonight’</w:t>
      </w:r>
      <w:r w:rsidRPr="00544712">
        <w:rPr>
          <w:rFonts w:cstheme="minorHAnsi"/>
          <w:shd w:val="clear" w:color="auto" w:fill="FFFFFF"/>
        </w:rPr>
        <w:t xml:space="preserve">, 1), </w:t>
      </w:r>
      <w:r w:rsidR="00D14C92" w:rsidRPr="00544712">
        <w:rPr>
          <w:rFonts w:cstheme="minorHAnsi"/>
          <w:shd w:val="clear" w:color="auto" w:fill="FFFFFF"/>
        </w:rPr>
        <w:t xml:space="preserve">(‘tonight,’, 1), (‘, and’, 1), </w:t>
      </w:r>
      <w:r w:rsidRPr="00544712">
        <w:rPr>
          <w:rFonts w:cstheme="minorHAnsi"/>
          <w:shd w:val="clear" w:color="auto" w:fill="FFFFFF"/>
        </w:rPr>
        <w:t>(‘and it’, 1), (‘it was’,1), (‘was a’, 1), (‘a great’</w:t>
      </w:r>
      <w:r w:rsidR="00D4262D" w:rsidRPr="00544712">
        <w:rPr>
          <w:rFonts w:cstheme="minorHAnsi"/>
          <w:shd w:val="clear" w:color="auto" w:fill="FFFFFF"/>
        </w:rPr>
        <w:t>, 1)</w:t>
      </w:r>
      <w:r w:rsidRPr="00544712">
        <w:rPr>
          <w:rFonts w:cstheme="minorHAnsi"/>
          <w:shd w:val="clear" w:color="auto" w:fill="FFFFFF"/>
        </w:rPr>
        <w:t>, (‘great experience’, 1)]</w:t>
      </w:r>
    </w:p>
    <w:p w:rsidR="00744813" w:rsidRPr="00544712" w:rsidRDefault="00744813" w:rsidP="00A547DB">
      <w:pPr>
        <w:spacing w:line="360" w:lineRule="auto"/>
        <w:jc w:val="both"/>
        <w:rPr>
          <w:rFonts w:cstheme="minorHAnsi"/>
          <w:shd w:val="clear" w:color="auto" w:fill="FFFFFF"/>
        </w:rPr>
      </w:pPr>
      <w:r w:rsidRPr="00544712">
        <w:rPr>
          <w:rFonts w:cstheme="minorHAnsi"/>
          <w:shd w:val="clear" w:color="auto" w:fill="FFFFFF"/>
        </w:rPr>
        <w:t xml:space="preserve">And </w:t>
      </w:r>
      <w:r w:rsidR="00D14C92" w:rsidRPr="00544712">
        <w:rPr>
          <w:rFonts w:cstheme="minorHAnsi"/>
          <w:shd w:val="clear" w:color="auto" w:fill="FFFFFF"/>
        </w:rPr>
        <w:t>the trigram representation consists of 3 words/punctuation phrases</w:t>
      </w:r>
    </w:p>
    <w:p w:rsidR="00D4262D" w:rsidRPr="00544712" w:rsidRDefault="00D4262D" w:rsidP="00A547DB">
      <w:pPr>
        <w:spacing w:line="360" w:lineRule="auto"/>
        <w:ind w:left="360"/>
        <w:jc w:val="both"/>
        <w:rPr>
          <w:rFonts w:cstheme="minorHAnsi"/>
          <w:shd w:val="clear" w:color="auto" w:fill="FFFFFF"/>
        </w:rPr>
      </w:pPr>
      <w:r w:rsidRPr="00544712">
        <w:rPr>
          <w:rFonts w:cstheme="minorHAnsi"/>
          <w:shd w:val="clear" w:color="auto" w:fill="FFFFFF"/>
        </w:rPr>
        <w:t xml:space="preserve">[(‘first time eating’, 1), (‘time eating there’, 1), (‘eating there </w:t>
      </w:r>
      <w:r w:rsidR="00D14C92" w:rsidRPr="00544712">
        <w:rPr>
          <w:rFonts w:cstheme="minorHAnsi"/>
          <w:shd w:val="clear" w:color="auto" w:fill="FFFFFF"/>
        </w:rPr>
        <w:t>tonight</w:t>
      </w:r>
      <w:r w:rsidRPr="00544712">
        <w:rPr>
          <w:rFonts w:cstheme="minorHAnsi"/>
          <w:shd w:val="clear" w:color="auto" w:fill="FFFFFF"/>
        </w:rPr>
        <w:t xml:space="preserve">, 1), (‘there </w:t>
      </w:r>
      <w:r w:rsidR="00D14C92" w:rsidRPr="00544712">
        <w:rPr>
          <w:rFonts w:cstheme="minorHAnsi"/>
          <w:shd w:val="clear" w:color="auto" w:fill="FFFFFF"/>
        </w:rPr>
        <w:t>tonight,’</w:t>
      </w:r>
      <w:r w:rsidRPr="00544712">
        <w:rPr>
          <w:rFonts w:cstheme="minorHAnsi"/>
          <w:shd w:val="clear" w:color="auto" w:fill="FFFFFF"/>
        </w:rPr>
        <w:t xml:space="preserve"> 1), (‘</w:t>
      </w:r>
      <w:r w:rsidR="00D14C92" w:rsidRPr="00544712">
        <w:rPr>
          <w:rFonts w:cstheme="minorHAnsi"/>
          <w:shd w:val="clear" w:color="auto" w:fill="FFFFFF"/>
        </w:rPr>
        <w:t>tonight, and</w:t>
      </w:r>
      <w:r w:rsidRPr="00544712">
        <w:rPr>
          <w:rFonts w:cstheme="minorHAnsi"/>
          <w:shd w:val="clear" w:color="auto" w:fill="FFFFFF"/>
        </w:rPr>
        <w:t xml:space="preserve">’, 1), </w:t>
      </w:r>
      <w:r w:rsidR="00D14C92" w:rsidRPr="00544712">
        <w:rPr>
          <w:rFonts w:cstheme="minorHAnsi"/>
          <w:shd w:val="clear" w:color="auto" w:fill="FFFFFF"/>
        </w:rPr>
        <w:t xml:space="preserve">(‘, and it’, 1) </w:t>
      </w:r>
      <w:r w:rsidRPr="00544712">
        <w:rPr>
          <w:rFonts w:cstheme="minorHAnsi"/>
          <w:shd w:val="clear" w:color="auto" w:fill="FFFFFF"/>
        </w:rPr>
        <w:t>(‘</w:t>
      </w:r>
      <w:r w:rsidR="00D14C92" w:rsidRPr="00544712">
        <w:rPr>
          <w:rFonts w:cstheme="minorHAnsi"/>
          <w:shd w:val="clear" w:color="auto" w:fill="FFFFFF"/>
        </w:rPr>
        <w:t xml:space="preserve">and </w:t>
      </w:r>
      <w:r w:rsidRPr="00544712">
        <w:rPr>
          <w:rFonts w:cstheme="minorHAnsi"/>
          <w:shd w:val="clear" w:color="auto" w:fill="FFFFFF"/>
        </w:rPr>
        <w:t>it was’,1), (‘was a</w:t>
      </w:r>
      <w:r w:rsidR="00D14C92" w:rsidRPr="00544712">
        <w:rPr>
          <w:rFonts w:cstheme="minorHAnsi"/>
          <w:shd w:val="clear" w:color="auto" w:fill="FFFFFF"/>
        </w:rPr>
        <w:t xml:space="preserve"> great</w:t>
      </w:r>
      <w:r w:rsidRPr="00544712">
        <w:rPr>
          <w:rFonts w:cstheme="minorHAnsi"/>
          <w:shd w:val="clear" w:color="auto" w:fill="FFFFFF"/>
        </w:rPr>
        <w:t>’, 1), (‘a great</w:t>
      </w:r>
      <w:r w:rsidR="00D14C92" w:rsidRPr="00544712">
        <w:rPr>
          <w:rFonts w:cstheme="minorHAnsi"/>
          <w:shd w:val="clear" w:color="auto" w:fill="FFFFFF"/>
        </w:rPr>
        <w:t xml:space="preserve"> experience</w:t>
      </w:r>
      <w:r w:rsidRPr="00544712">
        <w:rPr>
          <w:rFonts w:cstheme="minorHAnsi"/>
          <w:shd w:val="clear" w:color="auto" w:fill="FFFFFF"/>
        </w:rPr>
        <w:t>’, 1)</w:t>
      </w:r>
      <w:r w:rsidR="00D14C92" w:rsidRPr="00544712">
        <w:rPr>
          <w:rFonts w:cstheme="minorHAnsi"/>
          <w:shd w:val="clear" w:color="auto" w:fill="FFFFFF"/>
        </w:rPr>
        <w:t>]</w:t>
      </w:r>
    </w:p>
    <w:p w:rsidR="00D90E2C" w:rsidRPr="00544712" w:rsidRDefault="00F151A0" w:rsidP="00A547DB">
      <w:pPr>
        <w:spacing w:line="360" w:lineRule="auto"/>
        <w:jc w:val="both"/>
        <w:rPr>
          <w:rFonts w:cstheme="minorHAnsi"/>
          <w:shd w:val="clear" w:color="auto" w:fill="FFFFFF"/>
        </w:rPr>
      </w:pPr>
      <w:r w:rsidRPr="00544712">
        <w:rPr>
          <w:rFonts w:cstheme="minorHAnsi"/>
          <w:shd w:val="clear" w:color="auto" w:fill="FFFFFF"/>
        </w:rPr>
        <w:t>Generally</w:t>
      </w:r>
      <w:r w:rsidR="00D90E2C" w:rsidRPr="00544712">
        <w:rPr>
          <w:rFonts w:cstheme="minorHAnsi"/>
          <w:shd w:val="clear" w:color="auto" w:fill="FFFFFF"/>
        </w:rPr>
        <w:t xml:space="preserve">, a document in a large </w:t>
      </w:r>
      <w:r w:rsidR="006008C2" w:rsidRPr="00544712">
        <w:rPr>
          <w:rFonts w:cstheme="minorHAnsi"/>
          <w:shd w:val="clear" w:color="auto" w:fill="FFFFFF"/>
        </w:rPr>
        <w:t>corpus</w:t>
      </w:r>
      <w:r w:rsidR="00D90E2C" w:rsidRPr="00544712">
        <w:rPr>
          <w:rFonts w:cstheme="minorHAnsi"/>
          <w:shd w:val="clear" w:color="auto" w:fill="FFFFFF"/>
        </w:rPr>
        <w:t xml:space="preserve"> could b</w:t>
      </w:r>
      <w:r w:rsidR="00B939AF" w:rsidRPr="00544712">
        <w:rPr>
          <w:rFonts w:cstheme="minorHAnsi"/>
          <w:shd w:val="clear" w:color="auto" w:fill="FFFFFF"/>
        </w:rPr>
        <w:t>e represented as a vector consisting of all the words</w:t>
      </w:r>
      <w:r w:rsidR="00B25093" w:rsidRPr="00544712">
        <w:rPr>
          <w:rFonts w:cstheme="minorHAnsi"/>
          <w:shd w:val="clear" w:color="auto" w:fill="FFFFFF"/>
        </w:rPr>
        <w:t>/grams</w:t>
      </w:r>
      <w:r w:rsidR="00B939AF" w:rsidRPr="00544712">
        <w:rPr>
          <w:rFonts w:cstheme="minorHAnsi"/>
          <w:shd w:val="clear" w:color="auto" w:fill="FFFFFF"/>
        </w:rPr>
        <w:t xml:space="preserve"> in the corpus dictionary and their frequency, which </w:t>
      </w:r>
      <w:del w:id="29" w:author="Hu, Wei" w:date="2017-03-30T14:33:00Z">
        <w:r w:rsidR="00B939AF" w:rsidRPr="00544712" w:rsidDel="00DD7512">
          <w:rPr>
            <w:rFonts w:cstheme="minorHAnsi"/>
            <w:shd w:val="clear" w:color="auto" w:fill="FFFFFF"/>
          </w:rPr>
          <w:delText xml:space="preserve">could </w:delText>
        </w:r>
      </w:del>
      <w:ins w:id="30" w:author="Hu, Wei" w:date="2017-03-30T14:33:00Z">
        <w:r w:rsidR="00DD7512">
          <w:rPr>
            <w:rFonts w:cstheme="minorHAnsi"/>
            <w:shd w:val="clear" w:color="auto" w:fill="FFFFFF"/>
          </w:rPr>
          <w:t>would usually</w:t>
        </w:r>
        <w:r w:rsidR="00DD7512" w:rsidRPr="00544712">
          <w:rPr>
            <w:rFonts w:cstheme="minorHAnsi"/>
            <w:shd w:val="clear" w:color="auto" w:fill="FFFFFF"/>
          </w:rPr>
          <w:t xml:space="preserve"> </w:t>
        </w:r>
      </w:ins>
      <w:r w:rsidR="00B939AF" w:rsidRPr="00544712">
        <w:rPr>
          <w:rFonts w:cstheme="minorHAnsi"/>
          <w:shd w:val="clear" w:color="auto" w:fill="FFFFFF"/>
        </w:rPr>
        <w:t xml:space="preserve">be a sparse vector with lots of zero values. </w:t>
      </w:r>
    </w:p>
    <w:p w:rsidR="00A547DB" w:rsidRDefault="007D6B26" w:rsidP="00A547DB">
      <w:pPr>
        <w:pStyle w:val="Heading2"/>
        <w:numPr>
          <w:ilvl w:val="1"/>
          <w:numId w:val="4"/>
        </w:numPr>
        <w:spacing w:line="360" w:lineRule="auto"/>
        <w:rPr>
          <w:ins w:id="31" w:author="Hu, Wei" w:date="2017-03-30T13:59:00Z"/>
          <w:rFonts w:asciiTheme="minorHAnsi" w:hAnsiTheme="minorHAnsi" w:cstheme="minorHAnsi"/>
          <w:color w:val="auto"/>
        </w:rPr>
      </w:pPr>
      <w:r w:rsidRPr="00544712">
        <w:rPr>
          <w:rFonts w:asciiTheme="minorHAnsi" w:hAnsiTheme="minorHAnsi" w:cstheme="minorHAnsi"/>
          <w:color w:val="auto"/>
        </w:rPr>
        <w:lastRenderedPageBreak/>
        <w:t xml:space="preserve">Topic </w:t>
      </w:r>
      <w:r w:rsidR="000F68CB" w:rsidRPr="00544712">
        <w:rPr>
          <w:rFonts w:asciiTheme="minorHAnsi" w:hAnsiTheme="minorHAnsi" w:cstheme="minorHAnsi"/>
          <w:color w:val="auto"/>
        </w:rPr>
        <w:t>m</w:t>
      </w:r>
      <w:r w:rsidR="0091653C" w:rsidRPr="00544712">
        <w:rPr>
          <w:rFonts w:asciiTheme="minorHAnsi" w:hAnsiTheme="minorHAnsi" w:cstheme="minorHAnsi"/>
          <w:color w:val="auto"/>
        </w:rPr>
        <w:t>odeling</w:t>
      </w:r>
    </w:p>
    <w:p w:rsidR="008032E7" w:rsidRPr="008032E7" w:rsidRDefault="008032E7" w:rsidP="00E96818">
      <w:pPr>
        <w:spacing w:line="360" w:lineRule="auto"/>
        <w:ind w:firstLine="405"/>
        <w:jc w:val="both"/>
        <w:rPr>
          <w:ins w:id="32" w:author="Hu, Wei" w:date="2017-03-30T14:18:00Z"/>
          <w:rFonts w:cstheme="minorHAnsi"/>
          <w:rPrChange w:id="33" w:author="Hu, Wei" w:date="2017-03-30T14:18:00Z">
            <w:rPr>
              <w:ins w:id="34" w:author="Hu, Wei" w:date="2017-03-30T14:18:00Z"/>
            </w:rPr>
          </w:rPrChange>
        </w:rPr>
        <w:pPrChange w:id="35" w:author="Hu, Wei" w:date="2017-03-30T14:34:00Z">
          <w:pPr>
            <w:pStyle w:val="ListParagraph"/>
            <w:numPr>
              <w:numId w:val="4"/>
            </w:numPr>
            <w:ind w:left="360" w:hanging="360"/>
            <w:jc w:val="both"/>
          </w:pPr>
        </w:pPrChange>
      </w:pPr>
      <w:ins w:id="36" w:author="Hu, Wei" w:date="2017-03-30T14:18:00Z">
        <w:r w:rsidRPr="00F1185D">
          <w:rPr>
            <w:rFonts w:cstheme="minorHAnsi"/>
          </w:rPr>
          <w:t>Topic is the subject of conversation or discussion in</w:t>
        </w:r>
        <w:r w:rsidRPr="008032E7">
          <w:rPr>
            <w:rFonts w:cstheme="minorHAnsi"/>
            <w:rPrChange w:id="37" w:author="Hu, Wei" w:date="2017-03-30T14:18:00Z">
              <w:rPr/>
            </w:rPrChange>
          </w:rPr>
          <w:t xml:space="preserve"> the text. Topic modeling, a process to extract topics via mathematical or statistical methods, is one of </w:t>
        </w:r>
      </w:ins>
      <w:ins w:id="38" w:author="Hu, Wei" w:date="2017-03-30T14:34:00Z">
        <w:r w:rsidR="00176F3A">
          <w:rPr>
            <w:rFonts w:cstheme="minorHAnsi"/>
          </w:rPr>
          <w:t>primary</w:t>
        </w:r>
      </w:ins>
      <w:ins w:id="39" w:author="Hu, Wei" w:date="2017-03-30T14:18:00Z">
        <w:r w:rsidRPr="008032E7">
          <w:rPr>
            <w:rFonts w:cstheme="minorHAnsi"/>
            <w:rPrChange w:id="40" w:author="Hu, Wei" w:date="2017-03-30T14:18:00Z">
              <w:rPr/>
            </w:rPrChange>
          </w:rPr>
          <w:t xml:space="preserve"> interest of natural language processing and text mining. Abstractly, topic is the hidden semantic structure in a text body [1], while in text mining, a topic is practically considered as recurring patterns as co-occurring words in a corpus [2]. Assuming that a document is about a particular topic, particular words are expected to appear more or less frequently. For example, "service" and "waiter" will appear more often in reviews about service, "taste" and "delicious" will appear in reviews about foods quality, while the background words, like ‘restaurant’, and white noise words like ‘the’ and ‘is’ also exist. A document typically consists of multiple topics in different proportions [3]. A restaurant review could be considered as 10% about the service and 90% about the food quality, if there are 9 times more food words then service words. </w:t>
        </w:r>
      </w:ins>
    </w:p>
    <w:p w:rsidR="008032E7" w:rsidRPr="008032E7" w:rsidRDefault="008032E7" w:rsidP="00E96818">
      <w:pPr>
        <w:spacing w:line="360" w:lineRule="auto"/>
        <w:ind w:firstLine="720"/>
        <w:jc w:val="both"/>
        <w:rPr>
          <w:ins w:id="41" w:author="Hu, Wei" w:date="2017-03-30T14:18:00Z"/>
          <w:rFonts w:cstheme="minorHAnsi"/>
          <w:rPrChange w:id="42" w:author="Hu, Wei" w:date="2017-03-30T14:18:00Z">
            <w:rPr>
              <w:ins w:id="43" w:author="Hu, Wei" w:date="2017-03-30T14:18:00Z"/>
            </w:rPr>
          </w:rPrChange>
        </w:rPr>
        <w:pPrChange w:id="44" w:author="Hu, Wei" w:date="2017-03-30T14:34:00Z">
          <w:pPr>
            <w:pStyle w:val="ListParagraph"/>
            <w:numPr>
              <w:numId w:val="4"/>
            </w:numPr>
            <w:ind w:left="360" w:hanging="360"/>
            <w:jc w:val="both"/>
          </w:pPr>
        </w:pPrChange>
      </w:pPr>
      <w:ins w:id="45" w:author="Hu, Wei" w:date="2017-03-30T14:18:00Z">
        <w:r w:rsidRPr="008032E7">
          <w:rPr>
            <w:rFonts w:cstheme="minorHAnsi"/>
            <w:rPrChange w:id="46" w:author="Hu, Wei" w:date="2017-03-30T14:18:00Z">
              <w:rPr/>
            </w:rPrChange>
          </w:rPr>
          <w:t xml:space="preserve">In order to separate the meaningful patterns from the background and white noise words, topic modeling techniques usually go through the whole collection of documents first, identify outstanding topics based on the statistics of the words, and then extrapolate backwards to assign individual document under certain topic. </w:t>
        </w:r>
      </w:ins>
    </w:p>
    <w:p w:rsidR="00453A2B" w:rsidRPr="00453A2B" w:rsidRDefault="00453A2B" w:rsidP="00453A2B">
      <w:pPr>
        <w:rPr>
          <w:rPrChange w:id="47" w:author="Hu, Wei" w:date="2017-03-30T13:59:00Z">
            <w:rPr>
              <w:rFonts w:asciiTheme="minorHAnsi" w:hAnsiTheme="minorHAnsi" w:cstheme="minorHAnsi"/>
              <w:color w:val="auto"/>
            </w:rPr>
          </w:rPrChange>
        </w:rPr>
        <w:pPrChange w:id="48" w:author="Hu, Wei" w:date="2017-03-30T13:59:00Z">
          <w:pPr>
            <w:pStyle w:val="Heading2"/>
            <w:numPr>
              <w:ilvl w:val="1"/>
              <w:numId w:val="4"/>
            </w:numPr>
            <w:spacing w:line="360" w:lineRule="auto"/>
            <w:ind w:left="405" w:hanging="405"/>
          </w:pPr>
        </w:pPrChange>
      </w:pPr>
    </w:p>
    <w:p w:rsidR="007D6B26" w:rsidRPr="00544712" w:rsidDel="006A4C97" w:rsidRDefault="007D6B26" w:rsidP="00A547DB">
      <w:pPr>
        <w:spacing w:line="360" w:lineRule="auto"/>
        <w:jc w:val="both"/>
        <w:rPr>
          <w:del w:id="49" w:author="Hu, Wei" w:date="2017-03-30T10:36:00Z"/>
          <w:rFonts w:cstheme="minorHAnsi"/>
        </w:rPr>
      </w:pPr>
      <w:del w:id="50" w:author="Hu, Wei" w:date="2017-03-30T10:36:00Z">
        <w:r w:rsidRPr="00544712" w:rsidDel="006A4C97">
          <w:rPr>
            <w:rFonts w:cstheme="minorHAnsi"/>
          </w:rPr>
          <w:delText>In machine learning and natural language processing, a topic model is a type of statistical model for discovering the abstract "topics" that occur in a collection of documents. Topic modeling is a frequently used text-mining tool for discovery of hidden semantic structures in a text body. Intuitively, given that a document is about a particular topic, one would expect particular words to appear in the document more or less frequently: "</w:delText>
        </w:r>
        <w:r w:rsidR="00C109E7" w:rsidRPr="00544712" w:rsidDel="006A4C97">
          <w:rPr>
            <w:rFonts w:cstheme="minorHAnsi"/>
          </w:rPr>
          <w:delText>service</w:delText>
        </w:r>
        <w:r w:rsidRPr="00544712" w:rsidDel="006A4C97">
          <w:rPr>
            <w:rFonts w:cstheme="minorHAnsi"/>
          </w:rPr>
          <w:delText>" and "</w:delText>
        </w:r>
        <w:r w:rsidR="00C109E7" w:rsidRPr="00544712" w:rsidDel="006A4C97">
          <w:rPr>
            <w:rFonts w:cstheme="minorHAnsi"/>
          </w:rPr>
          <w:delText>waiter</w:delText>
        </w:r>
        <w:r w:rsidRPr="00544712" w:rsidDel="006A4C97">
          <w:rPr>
            <w:rFonts w:cstheme="minorHAnsi"/>
          </w:rPr>
          <w:delText xml:space="preserve">" will appear more often in documents about </w:delText>
        </w:r>
        <w:r w:rsidR="00C109E7" w:rsidRPr="00544712" w:rsidDel="006A4C97">
          <w:rPr>
            <w:rFonts w:cstheme="minorHAnsi"/>
          </w:rPr>
          <w:delText>service</w:delText>
        </w:r>
        <w:r w:rsidRPr="00544712" w:rsidDel="006A4C97">
          <w:rPr>
            <w:rFonts w:cstheme="minorHAnsi"/>
          </w:rPr>
          <w:delText>, "</w:delText>
        </w:r>
        <w:r w:rsidR="00C109E7" w:rsidRPr="00544712" w:rsidDel="006A4C97">
          <w:rPr>
            <w:rFonts w:cstheme="minorHAnsi"/>
          </w:rPr>
          <w:delText>food</w:delText>
        </w:r>
        <w:r w:rsidRPr="00544712" w:rsidDel="006A4C97">
          <w:rPr>
            <w:rFonts w:cstheme="minorHAnsi"/>
          </w:rPr>
          <w:delText>" and "</w:delText>
        </w:r>
        <w:r w:rsidR="00C109E7" w:rsidRPr="00544712" w:rsidDel="006A4C97">
          <w:rPr>
            <w:rFonts w:cstheme="minorHAnsi"/>
          </w:rPr>
          <w:delText>delicious</w:delText>
        </w:r>
        <w:r w:rsidRPr="00544712" w:rsidDel="006A4C97">
          <w:rPr>
            <w:rFonts w:cstheme="minorHAnsi"/>
          </w:rPr>
          <w:delText xml:space="preserve">" will appear in documents about </w:delText>
        </w:r>
        <w:r w:rsidR="00C109E7" w:rsidRPr="00544712" w:rsidDel="006A4C97">
          <w:rPr>
            <w:rFonts w:cstheme="minorHAnsi"/>
          </w:rPr>
          <w:delText>foods</w:delText>
        </w:r>
        <w:r w:rsidRPr="00544712" w:rsidDel="006A4C97">
          <w:rPr>
            <w:rFonts w:cstheme="minorHAnsi"/>
          </w:rPr>
          <w:delText xml:space="preserve">, and "the" and "is" will appear equally in both. A document typically concerns multiple topics in different proportions; thus, in a document that is 10% about </w:delText>
        </w:r>
        <w:r w:rsidR="00C109E7" w:rsidRPr="00544712" w:rsidDel="006A4C97">
          <w:rPr>
            <w:rFonts w:cstheme="minorHAnsi"/>
          </w:rPr>
          <w:delText>service</w:delText>
        </w:r>
        <w:r w:rsidRPr="00544712" w:rsidDel="006A4C97">
          <w:rPr>
            <w:rFonts w:cstheme="minorHAnsi"/>
          </w:rPr>
          <w:delText xml:space="preserve"> and 90% about </w:delText>
        </w:r>
        <w:r w:rsidR="00C109E7" w:rsidRPr="00544712" w:rsidDel="006A4C97">
          <w:rPr>
            <w:rFonts w:cstheme="minorHAnsi"/>
          </w:rPr>
          <w:delText>foods</w:delText>
        </w:r>
        <w:r w:rsidRPr="00544712" w:rsidDel="006A4C97">
          <w:rPr>
            <w:rFonts w:cstheme="minorHAnsi"/>
          </w:rPr>
          <w:delText xml:space="preserve">, there would probably be about 9 times more </w:delText>
        </w:r>
        <w:r w:rsidR="00C109E7" w:rsidRPr="00544712" w:rsidDel="006A4C97">
          <w:rPr>
            <w:rFonts w:cstheme="minorHAnsi"/>
          </w:rPr>
          <w:delText>food</w:delText>
        </w:r>
        <w:r w:rsidRPr="00544712" w:rsidDel="006A4C97">
          <w:rPr>
            <w:rFonts w:cstheme="minorHAnsi"/>
          </w:rPr>
          <w:delText xml:space="preserve"> words than </w:delText>
        </w:r>
        <w:r w:rsidR="00C109E7" w:rsidRPr="00544712" w:rsidDel="006A4C97">
          <w:rPr>
            <w:rFonts w:cstheme="minorHAnsi"/>
          </w:rPr>
          <w:delText>service</w:delText>
        </w:r>
        <w:r w:rsidRPr="00544712" w:rsidDel="006A4C97">
          <w:rPr>
            <w:rFonts w:cstheme="minorHAnsi"/>
          </w:rPr>
          <w:delText xml:space="preserve"> words. The "topics" produced by topic modeling techniques are clusters of similar words. A topic model captures this intuition in a mathematical framework, which allows examining a set of documents and discovering, based on the statistics of the words in each, what the topics might be and what each document's balance of topics is.</w:delText>
        </w:r>
      </w:del>
    </w:p>
    <w:p w:rsidR="007D6B26" w:rsidRPr="00544712" w:rsidRDefault="003C38D4" w:rsidP="00A547DB">
      <w:pPr>
        <w:pStyle w:val="Heading3"/>
        <w:spacing w:line="360" w:lineRule="auto"/>
        <w:rPr>
          <w:rFonts w:asciiTheme="minorHAnsi" w:hAnsiTheme="minorHAnsi" w:cstheme="minorHAnsi"/>
          <w:color w:val="auto"/>
        </w:rPr>
      </w:pPr>
      <w:r w:rsidRPr="00544712">
        <w:rPr>
          <w:rFonts w:asciiTheme="minorHAnsi" w:hAnsiTheme="minorHAnsi" w:cstheme="minorHAnsi"/>
          <w:color w:val="auto"/>
        </w:rPr>
        <w:t>Generative Statistical Models</w:t>
      </w:r>
    </w:p>
    <w:p w:rsidR="003377CA" w:rsidRPr="00544712" w:rsidRDefault="003E000A" w:rsidP="00A547DB">
      <w:pPr>
        <w:pStyle w:val="ListParagraph"/>
        <w:spacing w:line="360" w:lineRule="auto"/>
        <w:ind w:left="0"/>
        <w:jc w:val="both"/>
        <w:rPr>
          <w:rFonts w:cstheme="minorHAnsi"/>
        </w:rPr>
      </w:pPr>
      <w:r w:rsidRPr="00544712">
        <w:rPr>
          <w:rFonts w:cstheme="minorHAnsi"/>
        </w:rPr>
        <w:t xml:space="preserve">Generative Statistical Model is one important way to extract </w:t>
      </w:r>
      <w:r w:rsidR="003377CA" w:rsidRPr="00544712">
        <w:rPr>
          <w:rFonts w:cstheme="minorHAnsi"/>
        </w:rPr>
        <w:t xml:space="preserve">latent </w:t>
      </w:r>
      <w:r w:rsidR="00CF68F9" w:rsidRPr="00544712">
        <w:rPr>
          <w:rFonts w:cstheme="minorHAnsi"/>
        </w:rPr>
        <w:t xml:space="preserve">sematic </w:t>
      </w:r>
      <w:r w:rsidR="003377CA" w:rsidRPr="00544712">
        <w:rPr>
          <w:rFonts w:cstheme="minorHAnsi"/>
        </w:rPr>
        <w:t>topics</w:t>
      </w:r>
      <w:r w:rsidRPr="00544712">
        <w:rPr>
          <w:rFonts w:cstheme="minorHAnsi"/>
        </w:rPr>
        <w:t xml:space="preserve"> from document. </w:t>
      </w:r>
      <w:r w:rsidR="00296F8D" w:rsidRPr="00544712">
        <w:rPr>
          <w:rFonts w:cstheme="minorHAnsi"/>
        </w:rPr>
        <w:t xml:space="preserve">A generative model is a model for randomly generating observed data values, typically given some hidden parameters. </w:t>
      </w:r>
      <w:r w:rsidR="005C5DD3" w:rsidRPr="00544712">
        <w:rPr>
          <w:rFonts w:cstheme="minorHAnsi"/>
        </w:rPr>
        <w:t xml:space="preserve">Given a dictionary over a corpus, the </w:t>
      </w:r>
      <w:r w:rsidR="008E6D39" w:rsidRPr="00544712">
        <w:rPr>
          <w:rFonts w:cstheme="minorHAnsi"/>
        </w:rPr>
        <w:t xml:space="preserve">probability </w:t>
      </w:r>
      <w:r w:rsidR="005C5DD3" w:rsidRPr="00544712">
        <w:rPr>
          <w:rFonts w:cstheme="minorHAnsi"/>
        </w:rPr>
        <w:t xml:space="preserve">of generating a particular document could be modeled as a joint probability of </w:t>
      </w:r>
      <w:r w:rsidR="0057367D" w:rsidRPr="00544712">
        <w:rPr>
          <w:rFonts w:cstheme="minorHAnsi"/>
        </w:rPr>
        <w:t>all</w:t>
      </w:r>
      <w:r w:rsidR="005C5DD3" w:rsidRPr="00544712">
        <w:rPr>
          <w:rFonts w:cstheme="minorHAnsi"/>
        </w:rPr>
        <w:t xml:space="preserve"> word</w:t>
      </w:r>
      <w:ins w:id="51" w:author="Hu, Wei" w:date="2017-03-30T14:38:00Z">
        <w:r w:rsidR="00DF6247">
          <w:rPr>
            <w:rFonts w:cstheme="minorHAnsi"/>
          </w:rPr>
          <w:t>s</w:t>
        </w:r>
      </w:ins>
      <w:r w:rsidR="005C5DD3" w:rsidRPr="00544712">
        <w:rPr>
          <w:rFonts w:cstheme="minorHAnsi"/>
        </w:rPr>
        <w:t xml:space="preserve"> observed. </w:t>
      </w:r>
    </w:p>
    <w:p w:rsidR="003377CA" w:rsidRPr="00544712" w:rsidRDefault="00CC5B0F" w:rsidP="00AF76CC">
      <w:pPr>
        <w:pStyle w:val="Heading3"/>
        <w:spacing w:line="360" w:lineRule="auto"/>
        <w:rPr>
          <w:rFonts w:asciiTheme="minorHAnsi" w:hAnsiTheme="minorHAnsi" w:cstheme="minorHAnsi"/>
          <w:color w:val="auto"/>
        </w:rPr>
      </w:pPr>
      <w:r w:rsidRPr="00544712">
        <w:rPr>
          <w:rFonts w:asciiTheme="minorHAnsi" w:hAnsiTheme="minorHAnsi" w:cstheme="minorHAnsi"/>
          <w:color w:val="auto"/>
        </w:rPr>
        <w:t>Unigram Model</w:t>
      </w:r>
    </w:p>
    <w:p w:rsidR="007D1E29" w:rsidRPr="00544712" w:rsidRDefault="00745C66" w:rsidP="00A547DB">
      <w:pPr>
        <w:pStyle w:val="ListParagraph"/>
        <w:spacing w:line="360" w:lineRule="auto"/>
        <w:ind w:left="0"/>
        <w:jc w:val="both"/>
        <w:rPr>
          <w:rFonts w:cstheme="minorHAnsi"/>
        </w:rPr>
      </w:pPr>
      <w:r w:rsidRPr="00544712">
        <w:rPr>
          <w:rFonts w:cstheme="minorHAnsi"/>
        </w:rPr>
        <w:t xml:space="preserve">The simplest generative model used in text mining is unigram model, </w:t>
      </w:r>
      <w:r w:rsidR="001F2187" w:rsidRPr="00544712">
        <w:rPr>
          <w:rFonts w:cstheme="minorHAnsi"/>
        </w:rPr>
        <w:t xml:space="preserve">which is also the basis of other advanced generative models. It </w:t>
      </w:r>
      <w:r w:rsidRPr="00544712">
        <w:rPr>
          <w:rFonts w:cstheme="minorHAnsi"/>
        </w:rPr>
        <w:t xml:space="preserve">assumes </w:t>
      </w:r>
      <w:r w:rsidR="006A6881" w:rsidRPr="00544712">
        <w:rPr>
          <w:rFonts w:cstheme="minorHAnsi"/>
        </w:rPr>
        <w:t xml:space="preserve">that </w:t>
      </w:r>
      <w:r w:rsidRPr="00544712">
        <w:rPr>
          <w:rFonts w:cstheme="minorHAnsi"/>
        </w:rPr>
        <w:t xml:space="preserve">each document is formed by </w:t>
      </w:r>
      <w:r w:rsidR="007D1E29" w:rsidRPr="00544712">
        <w:rPr>
          <w:rFonts w:cstheme="minorHAnsi"/>
        </w:rPr>
        <w:t>g</w:t>
      </w:r>
      <w:r w:rsidR="00E3570C" w:rsidRPr="00544712">
        <w:rPr>
          <w:rFonts w:cstheme="minorHAnsi"/>
        </w:rPr>
        <w:t xml:space="preserve">enerating words independently, </w:t>
      </w:r>
      <w:r w:rsidR="00CB3F1B" w:rsidRPr="00544712">
        <w:rPr>
          <w:rFonts w:cstheme="minorHAnsi"/>
        </w:rPr>
        <w:t xml:space="preserve">based on an assumption that the bag-of-words representation of </w:t>
      </w:r>
      <w:del w:id="52" w:author="Hu, Wei" w:date="2017-03-30T14:38:00Z">
        <w:r w:rsidR="00CB3F1B" w:rsidRPr="00544712" w:rsidDel="005A0AE2">
          <w:rPr>
            <w:rFonts w:cstheme="minorHAnsi"/>
          </w:rPr>
          <w:delText xml:space="preserve">language </w:delText>
        </w:r>
      </w:del>
      <w:ins w:id="53" w:author="Hu, Wei" w:date="2017-03-30T14:38:00Z">
        <w:r w:rsidR="005A0AE2">
          <w:rPr>
            <w:rFonts w:cstheme="minorHAnsi"/>
          </w:rPr>
          <w:t>text</w:t>
        </w:r>
        <w:r w:rsidR="005A0AE2" w:rsidRPr="00544712">
          <w:rPr>
            <w:rFonts w:cstheme="minorHAnsi"/>
          </w:rPr>
          <w:t xml:space="preserve"> </w:t>
        </w:r>
      </w:ins>
      <w:r w:rsidR="00CB3F1B" w:rsidRPr="00544712">
        <w:rPr>
          <w:rFonts w:cstheme="minorHAnsi"/>
        </w:rPr>
        <w:t xml:space="preserve">should </w:t>
      </w:r>
      <w:r w:rsidR="007D1E29" w:rsidRPr="00544712">
        <w:rPr>
          <w:rFonts w:cstheme="minorHAnsi"/>
        </w:rPr>
        <w:t>satisfy a consistency rule called exchangeability</w:t>
      </w:r>
      <w:ins w:id="54" w:author="Hu, Wei" w:date="2017-03-30T14:41:00Z">
        <w:r w:rsidR="003E7B10">
          <w:rPr>
            <w:rFonts w:cstheme="minorHAnsi"/>
          </w:rPr>
          <w:t xml:space="preserve"> </w:t>
        </w:r>
      </w:ins>
      <w:ins w:id="55" w:author="Hu, Wei" w:date="2017-03-30T14:40:00Z">
        <w:r w:rsidR="003A488A">
          <w:rPr>
            <w:rFonts w:cstheme="minorHAnsi"/>
          </w:rPr>
          <w:t>[2]</w:t>
        </w:r>
      </w:ins>
      <w:r w:rsidR="007D1E29" w:rsidRPr="00544712">
        <w:rPr>
          <w:rFonts w:cstheme="minorHAnsi"/>
        </w:rPr>
        <w:t xml:space="preserve">. If we imagine generating a new language from our generative model, producing </w:t>
      </w:r>
      <w:r w:rsidR="00FF0B22" w:rsidRPr="00544712">
        <w:rPr>
          <w:rFonts w:cstheme="minorHAnsi"/>
        </w:rPr>
        <w:t>a</w:t>
      </w:r>
      <w:r w:rsidR="007D1E29" w:rsidRPr="00544712">
        <w:rPr>
          <w:rFonts w:cstheme="minorHAnsi"/>
        </w:rPr>
        <w:t xml:space="preserve"> </w:t>
      </w:r>
      <w:r w:rsidR="00CB3F1B" w:rsidRPr="00544712">
        <w:rPr>
          <w:rFonts w:cstheme="minorHAnsi"/>
        </w:rPr>
        <w:t xml:space="preserve">large and </w:t>
      </w:r>
      <w:r w:rsidR="007D1E29" w:rsidRPr="00544712">
        <w:rPr>
          <w:rFonts w:cstheme="minorHAnsi"/>
        </w:rPr>
        <w:t xml:space="preserve">ever-growing corpus of text, all statistical properties of the text should be homogeneous: </w:t>
      </w:r>
      <w:ins w:id="56" w:author="Hu, Wei" w:date="2017-03-30T14:41:00Z">
        <w:r w:rsidR="003E7B10">
          <w:rPr>
            <w:rFonts w:cstheme="minorHAnsi"/>
          </w:rPr>
          <w:t>“</w:t>
        </w:r>
      </w:ins>
      <w:r w:rsidR="007D1E29" w:rsidRPr="00544712">
        <w:rPr>
          <w:rFonts w:cstheme="minorHAnsi"/>
        </w:rPr>
        <w:t>the probability of finding a particular word at a given location in the stream of text should be the same everywhere in the stream</w:t>
      </w:r>
      <w:ins w:id="57" w:author="Hu, Wei" w:date="2017-03-30T14:41:00Z">
        <w:r w:rsidR="003E7B10">
          <w:rPr>
            <w:rFonts w:cstheme="minorHAnsi"/>
          </w:rPr>
          <w:t>”</w:t>
        </w:r>
      </w:ins>
      <w:r w:rsidR="00FF0B22" w:rsidRPr="00544712">
        <w:rPr>
          <w:rFonts w:cstheme="minorHAnsi"/>
        </w:rPr>
        <w:t xml:space="preserve"> </w:t>
      </w:r>
      <w:r w:rsidR="007D1E29" w:rsidRPr="00544712">
        <w:rPr>
          <w:rFonts w:cstheme="minorHAnsi"/>
        </w:rPr>
        <w:t>[2]</w:t>
      </w:r>
      <w:r w:rsidR="00FF0B22" w:rsidRPr="00544712">
        <w:rPr>
          <w:rFonts w:cstheme="minorHAnsi"/>
        </w:rPr>
        <w:t>.</w:t>
      </w:r>
    </w:p>
    <w:p w:rsidR="007D1E29" w:rsidRPr="00544712" w:rsidRDefault="007D1E29" w:rsidP="00A547DB">
      <w:pPr>
        <w:pStyle w:val="ListParagraph"/>
        <w:spacing w:line="360" w:lineRule="auto"/>
        <w:ind w:left="0"/>
        <w:jc w:val="both"/>
        <w:rPr>
          <w:rFonts w:cstheme="minorHAnsi"/>
        </w:rPr>
      </w:pPr>
    </w:p>
    <w:p w:rsidR="006008C2" w:rsidRPr="00544712" w:rsidRDefault="00745C66" w:rsidP="00AF76CC">
      <w:pPr>
        <w:pStyle w:val="ListParagraph"/>
        <w:spacing w:line="360" w:lineRule="auto"/>
        <w:ind w:left="0"/>
        <w:jc w:val="both"/>
        <w:rPr>
          <w:rFonts w:cstheme="minorHAnsi"/>
          <w:b/>
          <w:shd w:val="clear" w:color="auto" w:fill="FFFFFF"/>
        </w:rPr>
      </w:pPr>
      <w:r w:rsidRPr="00544712">
        <w:rPr>
          <w:rFonts w:cstheme="minorHAnsi"/>
        </w:rPr>
        <w:lastRenderedPageBreak/>
        <w:t xml:space="preserve">For example, </w:t>
      </w:r>
      <w:r w:rsidR="00F173B6" w:rsidRPr="00544712">
        <w:rPr>
          <w:rFonts w:cstheme="minorHAnsi"/>
        </w:rPr>
        <w:t xml:space="preserve">under the unigram model, </w:t>
      </w:r>
      <w:r w:rsidRPr="00544712">
        <w:rPr>
          <w:rFonts w:cstheme="minorHAnsi"/>
        </w:rPr>
        <w:t xml:space="preserve">the </w:t>
      </w:r>
      <w:r w:rsidR="008E6D39" w:rsidRPr="00544712">
        <w:rPr>
          <w:rFonts w:cstheme="minorHAnsi"/>
        </w:rPr>
        <w:t>probability</w:t>
      </w:r>
      <w:r w:rsidRPr="00544712">
        <w:rPr>
          <w:rFonts w:cstheme="minorHAnsi"/>
        </w:rPr>
        <w:t xml:space="preserve"> of generating a five words sentence of ‘</w:t>
      </w:r>
      <w:r w:rsidRPr="00544712">
        <w:rPr>
          <w:rFonts w:cstheme="minorHAnsi"/>
          <w:shd w:val="clear" w:color="auto" w:fill="FFFFFF"/>
        </w:rPr>
        <w:t>it was a great experience’ is calculated as p(‘it’, ‘was’, ‘a’, ‘great’, ‘experience’)= p(‘it’)</w:t>
      </w:r>
      <w:r w:rsidR="008E6D39" w:rsidRPr="00544712">
        <w:rPr>
          <w:rFonts w:cstheme="minorHAnsi"/>
          <w:shd w:val="clear" w:color="auto" w:fill="FFFFFF"/>
        </w:rPr>
        <w:t xml:space="preserve"> </w:t>
      </w:r>
      <w:r w:rsidRPr="00544712">
        <w:rPr>
          <w:rFonts w:cstheme="minorHAnsi"/>
          <w:shd w:val="clear" w:color="auto" w:fill="FFFFFF"/>
        </w:rPr>
        <w:t>p(‘a’)</w:t>
      </w:r>
      <w:r w:rsidR="008E6D39" w:rsidRPr="00544712">
        <w:rPr>
          <w:rFonts w:cstheme="minorHAnsi"/>
          <w:shd w:val="clear" w:color="auto" w:fill="FFFFFF"/>
        </w:rPr>
        <w:t xml:space="preserve"> </w:t>
      </w:r>
      <w:r w:rsidRPr="00544712">
        <w:rPr>
          <w:rFonts w:cstheme="minorHAnsi"/>
          <w:shd w:val="clear" w:color="auto" w:fill="FFFFFF"/>
        </w:rPr>
        <w:t>p(‘great’)p(‘experience’)</w:t>
      </w:r>
      <w:r w:rsidR="00F173B6" w:rsidRPr="00544712">
        <w:rPr>
          <w:rFonts w:cstheme="minorHAnsi"/>
          <w:shd w:val="clear" w:color="auto" w:fill="FFFFFF"/>
        </w:rPr>
        <w:t>, where t</w:t>
      </w:r>
      <w:r w:rsidR="008E6D39" w:rsidRPr="00544712">
        <w:rPr>
          <w:rFonts w:cstheme="minorHAnsi"/>
          <w:shd w:val="clear" w:color="auto" w:fill="FFFFFF"/>
        </w:rPr>
        <w:t>he probability of each</w:t>
      </w:r>
      <w:r w:rsidR="0050537A" w:rsidRPr="00544712">
        <w:rPr>
          <w:rFonts w:cstheme="minorHAnsi"/>
          <w:shd w:val="clear" w:color="auto" w:fill="FFFFFF"/>
        </w:rPr>
        <w:t xml:space="preserve"> word is evaluated based on a </w:t>
      </w:r>
      <w:r w:rsidR="00F173B6" w:rsidRPr="00544712">
        <w:rPr>
          <w:rFonts w:cstheme="minorHAnsi"/>
          <w:shd w:val="clear" w:color="auto" w:fill="FFFFFF"/>
        </w:rPr>
        <w:t>large</w:t>
      </w:r>
      <w:r w:rsidR="008E6D39" w:rsidRPr="00544712">
        <w:rPr>
          <w:rFonts w:cstheme="minorHAnsi"/>
          <w:shd w:val="clear" w:color="auto" w:fill="FFFFFF"/>
        </w:rPr>
        <w:t xml:space="preserve"> </w:t>
      </w:r>
      <w:r w:rsidR="00AA3803" w:rsidRPr="00544712">
        <w:rPr>
          <w:rFonts w:cstheme="minorHAnsi"/>
          <w:shd w:val="clear" w:color="auto" w:fill="FFFFFF"/>
        </w:rPr>
        <w:t>corpus</w:t>
      </w:r>
      <w:r w:rsidR="00A15D30" w:rsidRPr="00544712">
        <w:rPr>
          <w:rFonts w:cstheme="minorHAnsi"/>
          <w:shd w:val="clear" w:color="auto" w:fill="FFFFFF"/>
        </w:rPr>
        <w:t xml:space="preserve"> as the frequency of words divided by the total word frequency. </w:t>
      </w:r>
      <w:r w:rsidR="003377CA" w:rsidRPr="00544712">
        <w:rPr>
          <w:rFonts w:cstheme="minorHAnsi"/>
          <w:shd w:val="clear" w:color="auto" w:fill="FFFFFF"/>
        </w:rPr>
        <w:t>Here the latent topic could be considered as the word distribution to generate the sentences. Some documents with a ‘service’ topic could have a word distribution where ‘table’</w:t>
      </w:r>
      <w:r w:rsidR="00CF68F9" w:rsidRPr="00544712">
        <w:rPr>
          <w:rFonts w:cstheme="minorHAnsi"/>
          <w:shd w:val="clear" w:color="auto" w:fill="FFFFFF"/>
        </w:rPr>
        <w:t xml:space="preserve"> and </w:t>
      </w:r>
      <w:r w:rsidR="003377CA" w:rsidRPr="00544712">
        <w:rPr>
          <w:rFonts w:cstheme="minorHAnsi"/>
          <w:shd w:val="clear" w:color="auto" w:fill="FFFFFF"/>
        </w:rPr>
        <w:t>‘waiter’</w:t>
      </w:r>
      <w:r w:rsidR="00CF68F9" w:rsidRPr="00544712">
        <w:rPr>
          <w:rFonts w:cstheme="minorHAnsi"/>
          <w:shd w:val="clear" w:color="auto" w:fill="FFFFFF"/>
        </w:rPr>
        <w:t xml:space="preserve"> could have a high distribution</w:t>
      </w:r>
      <w:r w:rsidR="00062E5F" w:rsidRPr="00544712">
        <w:rPr>
          <w:rFonts w:cstheme="minorHAnsi"/>
          <w:shd w:val="clear" w:color="auto" w:fill="FFFFFF"/>
        </w:rPr>
        <w:t>.</w:t>
      </w:r>
      <w:r w:rsidR="00697825" w:rsidRPr="00544712">
        <w:rPr>
          <w:rFonts w:cstheme="minorHAnsi"/>
          <w:shd w:val="clear" w:color="auto" w:fill="FFFFFF"/>
        </w:rPr>
        <w:t xml:space="preserve"> </w:t>
      </w:r>
    </w:p>
    <w:p w:rsidR="006008C2" w:rsidRPr="00544712" w:rsidRDefault="00CC5B0F" w:rsidP="00A547DB">
      <w:pPr>
        <w:pStyle w:val="Heading3"/>
        <w:spacing w:line="360" w:lineRule="auto"/>
        <w:rPr>
          <w:rFonts w:asciiTheme="minorHAnsi" w:hAnsiTheme="minorHAnsi" w:cstheme="minorHAnsi"/>
          <w:color w:val="auto"/>
        </w:rPr>
      </w:pPr>
      <w:r w:rsidRPr="00544712">
        <w:rPr>
          <w:rFonts w:asciiTheme="minorHAnsi" w:hAnsiTheme="minorHAnsi" w:cstheme="minorHAnsi"/>
          <w:color w:val="auto"/>
        </w:rPr>
        <w:t>LDA (</w:t>
      </w:r>
      <w:r w:rsidR="00016B6A" w:rsidRPr="00544712">
        <w:rPr>
          <w:rFonts w:asciiTheme="minorHAnsi" w:hAnsiTheme="minorHAnsi" w:cstheme="minorHAnsi"/>
          <w:color w:val="auto"/>
        </w:rPr>
        <w:t>L</w:t>
      </w:r>
      <w:r w:rsidRPr="00544712">
        <w:rPr>
          <w:rFonts w:asciiTheme="minorHAnsi" w:hAnsiTheme="minorHAnsi" w:cstheme="minorHAnsi"/>
          <w:color w:val="auto"/>
        </w:rPr>
        <w:t xml:space="preserve">atent Dirichlet </w:t>
      </w:r>
      <w:r w:rsidR="005A0708">
        <w:rPr>
          <w:rFonts w:asciiTheme="minorHAnsi" w:hAnsiTheme="minorHAnsi" w:cstheme="minorHAnsi"/>
          <w:color w:val="auto"/>
        </w:rPr>
        <w:t>A</w:t>
      </w:r>
      <w:r w:rsidRPr="00544712">
        <w:rPr>
          <w:rFonts w:asciiTheme="minorHAnsi" w:hAnsiTheme="minorHAnsi" w:cstheme="minorHAnsi"/>
          <w:color w:val="auto"/>
        </w:rPr>
        <w:t>llocation) Model</w:t>
      </w:r>
    </w:p>
    <w:p w:rsidR="002C74FC" w:rsidRPr="00544712" w:rsidRDefault="00CC5B0F" w:rsidP="00A547DB">
      <w:pPr>
        <w:spacing w:line="360" w:lineRule="auto"/>
        <w:rPr>
          <w:rFonts w:cstheme="minorHAnsi"/>
        </w:rPr>
      </w:pPr>
      <w:r w:rsidRPr="00544712">
        <w:rPr>
          <w:rFonts w:cstheme="minorHAnsi"/>
        </w:rPr>
        <w:t>LDA (latent Dirichlet allocation</w:t>
      </w:r>
      <w:r w:rsidR="002C74FC" w:rsidRPr="00544712">
        <w:rPr>
          <w:rFonts w:cstheme="minorHAnsi"/>
        </w:rPr>
        <w:t>) is one of widely used generative statistical model for topic modeling, which was first introduced in 2003</w:t>
      </w:r>
      <w:r w:rsidR="00AA09B5">
        <w:rPr>
          <w:rFonts w:cstheme="minorHAnsi"/>
        </w:rPr>
        <w:t>[1]</w:t>
      </w:r>
      <w:r w:rsidR="002C74FC" w:rsidRPr="00544712">
        <w:rPr>
          <w:rFonts w:cstheme="minorHAnsi"/>
        </w:rPr>
        <w:t xml:space="preserve">. It assumes that one document could consist of multiple topics, which is a better conceptualization of real life problems than the unigram model. More specifically, LDA is a three level Bayesian hierarchical model. </w:t>
      </w:r>
    </w:p>
    <w:p w:rsidR="002C74FC" w:rsidRPr="00544712" w:rsidRDefault="002C74FC" w:rsidP="00A547DB">
      <w:pPr>
        <w:pStyle w:val="ListParagraph"/>
        <w:numPr>
          <w:ilvl w:val="0"/>
          <w:numId w:val="2"/>
        </w:numPr>
        <w:spacing w:line="360" w:lineRule="auto"/>
        <w:rPr>
          <w:rFonts w:cstheme="minorHAnsi"/>
        </w:rPr>
      </w:pPr>
      <w:r w:rsidRPr="00544712">
        <w:rPr>
          <w:rFonts w:cstheme="minorHAnsi"/>
        </w:rPr>
        <w:t xml:space="preserve">Assume there are </w:t>
      </w:r>
      <w:r w:rsidR="00DA47CD" w:rsidRPr="00544712">
        <w:rPr>
          <w:rFonts w:cstheme="minorHAnsi"/>
          <w:i/>
        </w:rPr>
        <w:t>K</w:t>
      </w:r>
      <w:r w:rsidRPr="00544712">
        <w:rPr>
          <w:rFonts w:cstheme="minorHAnsi"/>
        </w:rPr>
        <w:t xml:space="preserve"> latent topics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k=1…K</m:t>
            </m:r>
          </m:sub>
        </m:sSub>
      </m:oMath>
      <w:r w:rsidRPr="00544712">
        <w:rPr>
          <w:rFonts w:cstheme="minorHAnsi"/>
        </w:rPr>
        <w:t xml:space="preserve">in a </w:t>
      </w:r>
      <w:r w:rsidR="00DA47CD" w:rsidRPr="00544712">
        <w:rPr>
          <w:rFonts w:cstheme="minorHAnsi"/>
          <w:i/>
        </w:rPr>
        <w:t>M</w:t>
      </w:r>
      <w:r w:rsidR="00DA47CD" w:rsidRPr="00544712">
        <w:rPr>
          <w:rFonts w:cstheme="minorHAnsi"/>
        </w:rPr>
        <w:t>-document corpus</w:t>
      </w:r>
      <w:r w:rsidRPr="00544712">
        <w:rPr>
          <w:rFonts w:cstheme="minorHAnsi"/>
        </w:rPr>
        <w:t xml:space="preserve"> and each of topics is a word distribution over all the </w:t>
      </w:r>
      <w:r w:rsidR="002D05A9" w:rsidRPr="00544712">
        <w:rPr>
          <w:rFonts w:cstheme="minorHAnsi"/>
          <w:i/>
        </w:rPr>
        <w:t>V</w:t>
      </w:r>
      <w:r w:rsidR="002D05A9" w:rsidRPr="00544712">
        <w:rPr>
          <w:rFonts w:cstheme="minorHAnsi"/>
        </w:rPr>
        <w:t xml:space="preserve"> </w:t>
      </w:r>
      <w:r w:rsidRPr="00544712">
        <w:rPr>
          <w:rFonts w:cstheme="minorHAnsi"/>
        </w:rPr>
        <w:t xml:space="preserve">words in dictionary. </w:t>
      </w:r>
      <w:r w:rsidR="000E0A4F" w:rsidRPr="00544712">
        <w:rPr>
          <w:rFonts w:cstheme="minorHAnsi"/>
        </w:rPr>
        <w:t>We assume e</w:t>
      </w:r>
      <w:r w:rsidR="00920F35" w:rsidRPr="00544712">
        <w:rPr>
          <w:rFonts w:cstheme="minorHAnsi"/>
        </w:rPr>
        <w:t>ach word was generated by one topic</w:t>
      </w:r>
      <w:r w:rsidR="004659E7" w:rsidRPr="00544712">
        <w:rPr>
          <w:rFonts w:cstheme="minorHAnsi"/>
        </w:rPr>
        <w:t>, as shown in figure 1.</w:t>
      </w:r>
    </w:p>
    <w:p w:rsidR="00F12295" w:rsidRPr="00544712" w:rsidRDefault="00F12295" w:rsidP="00A547DB">
      <w:pPr>
        <w:pStyle w:val="ListParagraph"/>
        <w:spacing w:line="360" w:lineRule="auto"/>
        <w:rPr>
          <w:rFonts w:cstheme="minorHAnsi"/>
        </w:rPr>
      </w:pPr>
    </w:p>
    <w:p w:rsidR="0062717F" w:rsidRPr="00544712" w:rsidRDefault="0062717F" w:rsidP="00A547DB">
      <w:pPr>
        <w:autoSpaceDE w:val="0"/>
        <w:autoSpaceDN w:val="0"/>
        <w:adjustRightInd w:val="0"/>
        <w:spacing w:after="0" w:line="360" w:lineRule="auto"/>
        <w:ind w:left="360" w:right="-20"/>
        <w:jc w:val="center"/>
        <w:rPr>
          <w:rFonts w:cstheme="minorHAnsi"/>
          <w:sz w:val="20"/>
          <w:szCs w:val="20"/>
        </w:rPr>
      </w:pPr>
      <w:r w:rsidRPr="00544712">
        <w:rPr>
          <w:rFonts w:cstheme="minorHAnsi"/>
          <w:noProof/>
          <w:lang w:eastAsia="en-US"/>
        </w:rPr>
        <w:drawing>
          <wp:inline distT="0" distB="0" distL="0" distR="0" wp14:anchorId="7EC0A1AC" wp14:editId="3F074735">
            <wp:extent cx="3715741" cy="2366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5776" cy="2366896"/>
                    </a:xfrm>
                    <a:prstGeom prst="rect">
                      <a:avLst/>
                    </a:prstGeom>
                    <a:noFill/>
                    <a:ln>
                      <a:noFill/>
                    </a:ln>
                  </pic:spPr>
                </pic:pic>
              </a:graphicData>
            </a:graphic>
          </wp:inline>
        </w:drawing>
      </w:r>
    </w:p>
    <w:p w:rsidR="0062717F" w:rsidRPr="00544712" w:rsidRDefault="0062717F" w:rsidP="00A547DB">
      <w:pPr>
        <w:autoSpaceDE w:val="0"/>
        <w:autoSpaceDN w:val="0"/>
        <w:adjustRightInd w:val="0"/>
        <w:spacing w:after="0" w:line="360" w:lineRule="auto"/>
        <w:ind w:left="360" w:right="-20"/>
        <w:jc w:val="center"/>
        <w:rPr>
          <w:rFonts w:cstheme="minorHAnsi"/>
          <w:sz w:val="20"/>
          <w:szCs w:val="20"/>
        </w:rPr>
      </w:pPr>
      <w:r w:rsidRPr="00544712">
        <w:rPr>
          <w:rFonts w:cstheme="minorHAnsi"/>
          <w:sz w:val="20"/>
          <w:szCs w:val="20"/>
        </w:rPr>
        <w:t>Figu</w:t>
      </w:r>
      <w:r w:rsidR="00B92C61" w:rsidRPr="00544712">
        <w:rPr>
          <w:rFonts w:cstheme="minorHAnsi"/>
          <w:sz w:val="20"/>
          <w:szCs w:val="20"/>
        </w:rPr>
        <w:t>re 1. Schematic Overview of LDA</w:t>
      </w:r>
      <w:r w:rsidR="00223A8E" w:rsidRPr="00544712">
        <w:rPr>
          <w:rFonts w:cstheme="minorHAnsi"/>
          <w:sz w:val="20"/>
          <w:szCs w:val="20"/>
        </w:rPr>
        <w:t xml:space="preserve"> </w:t>
      </w:r>
      <w:r w:rsidR="00B92C61" w:rsidRPr="00544712">
        <w:rPr>
          <w:rFonts w:cstheme="minorHAnsi"/>
          <w:sz w:val="20"/>
          <w:szCs w:val="20"/>
        </w:rPr>
        <w:t>[3]</w:t>
      </w:r>
    </w:p>
    <w:p w:rsidR="0062717F" w:rsidRPr="00544712" w:rsidRDefault="0062717F" w:rsidP="00A547DB">
      <w:pPr>
        <w:pStyle w:val="ListParagraph"/>
        <w:spacing w:line="360" w:lineRule="auto"/>
        <w:rPr>
          <w:rFonts w:cstheme="minorHAnsi"/>
        </w:rPr>
      </w:pPr>
    </w:p>
    <w:p w:rsidR="002C74FC" w:rsidRPr="00544712" w:rsidRDefault="002C74FC" w:rsidP="00A547DB">
      <w:pPr>
        <w:pStyle w:val="ListParagraph"/>
        <w:numPr>
          <w:ilvl w:val="0"/>
          <w:numId w:val="2"/>
        </w:numPr>
        <w:spacing w:line="360" w:lineRule="auto"/>
        <w:rPr>
          <w:rFonts w:cstheme="minorHAnsi"/>
        </w:rPr>
      </w:pPr>
      <w:r w:rsidRPr="00544712">
        <w:rPr>
          <w:rFonts w:cstheme="minorHAnsi"/>
        </w:rPr>
        <w:t xml:space="preserve">For  each word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 j</m:t>
            </m:r>
          </m:sub>
        </m:sSub>
      </m:oMath>
      <w:r w:rsidRPr="00544712">
        <w:rPr>
          <w:rFonts w:cstheme="minorHAnsi"/>
        </w:rPr>
        <w:t xml:space="preserve"> in position </w:t>
      </w:r>
      <m:oMath>
        <m:r>
          <w:rPr>
            <w:rFonts w:ascii="Cambria Math" w:hAnsi="Cambria Math" w:cstheme="minorHAnsi"/>
          </w:rPr>
          <m:t>i</m:t>
        </m:r>
      </m:oMath>
      <w:r w:rsidRPr="00544712">
        <w:rPr>
          <w:rFonts w:cstheme="minorHAnsi"/>
        </w:rPr>
        <w:t xml:space="preserve"> of document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j=1…M</m:t>
            </m:r>
          </m:sub>
        </m:sSub>
      </m:oMath>
      <w:r w:rsidRPr="00544712">
        <w:rPr>
          <w:rFonts w:cstheme="minorHAnsi"/>
        </w:rPr>
        <w:t xml:space="preserve">, it followed a multinomial distribution </w:t>
      </w:r>
      <w:r w:rsidR="00C74D03" w:rsidRPr="00544712">
        <w:rPr>
          <w:rFonts w:cstheme="minorHAnsi"/>
        </w:rPr>
        <w:t>with only one draw</w:t>
      </w:r>
      <w:r w:rsidR="00920F35" w:rsidRPr="00544712">
        <w:rPr>
          <w:rFonts w:cstheme="minorHAnsi"/>
        </w:rPr>
        <w:t>, the parameter of which is the</w:t>
      </w:r>
      <w:r w:rsidR="001071AD" w:rsidRPr="00544712">
        <w:rPr>
          <w:rFonts w:cstheme="minorHAnsi"/>
        </w:rPr>
        <w:t xml:space="preserve"> word distribution </w:t>
      </w:r>
      <m:oMath>
        <m:sSub>
          <m:sSubPr>
            <m:ctrlPr>
              <w:rPr>
                <w:rFonts w:ascii="Cambria Math" w:hAnsi="Cambria Math" w:cstheme="minorHAnsi"/>
                <w:i/>
              </w:rPr>
            </m:ctrlPr>
          </m:sSubPr>
          <m:e>
            <m:r>
              <m:rPr>
                <m:sty m:val="bi"/>
              </m:rPr>
              <w:rPr>
                <w:rFonts w:ascii="Cambria Math" w:hAnsi="Cambria Math" w:cstheme="minorHAnsi"/>
              </w:rPr>
              <m:t>p</m:t>
            </m:r>
          </m:e>
          <m:sub>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 j</m:t>
                </m:r>
              </m:sub>
            </m:sSub>
          </m:sub>
        </m:sSub>
        <m:r>
          <w:rPr>
            <w:rFonts w:ascii="Cambria Math" w:hAnsi="Cambria Math" w:cstheme="minorHAnsi"/>
          </w:rPr>
          <m:t xml:space="preserve"> </m:t>
        </m:r>
      </m:oMath>
      <w:r w:rsidR="001071AD" w:rsidRPr="00544712">
        <w:rPr>
          <w:rFonts w:cstheme="minorHAnsi"/>
        </w:rPr>
        <w:t xml:space="preserve">of its topic </w:t>
      </w:r>
      <m:oMath>
        <m:sSub>
          <m:sSubPr>
            <m:ctrlPr>
              <w:rPr>
                <w:rFonts w:ascii="Cambria Math" w:hAnsi="Cambria Math" w:cstheme="minorHAnsi"/>
                <w:i/>
              </w:rPr>
            </m:ctrlPr>
          </m:sSubPr>
          <m:e>
            <m:r>
              <w:rPr>
                <w:rFonts w:ascii="Cambria Math" w:hAnsi="Cambria Math" w:cstheme="minorHAnsi"/>
              </w:rPr>
              <m:t>t</m:t>
            </m:r>
          </m:e>
          <m:sub>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 j</m:t>
                </m:r>
              </m:sub>
            </m:sSub>
          </m:sub>
        </m:sSub>
      </m:oMath>
    </w:p>
    <w:p w:rsidR="002C74FC" w:rsidRPr="00544712" w:rsidRDefault="00E4293D" w:rsidP="00A547DB">
      <w:pPr>
        <w:pStyle w:val="ListParagraph"/>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 j</m:t>
              </m:r>
            </m:sub>
          </m:sSub>
          <m:r>
            <w:rPr>
              <w:rFonts w:ascii="Cambria Math" w:hAnsi="Cambria Math" w:cstheme="minorHAnsi"/>
            </w:rPr>
            <m:t>~Multinomial</m:t>
          </m:r>
          <m:d>
            <m:dPr>
              <m:ctrlPr>
                <w:rPr>
                  <w:rFonts w:ascii="Cambria Math" w:hAnsi="Cambria Math" w:cstheme="minorHAnsi"/>
                  <w:i/>
                </w:rPr>
              </m:ctrlPr>
            </m:dPr>
            <m:e>
              <m:r>
                <w:rPr>
                  <w:rFonts w:ascii="Cambria Math" w:hAnsi="Cambria Math" w:cstheme="minorHAnsi"/>
                </w:rPr>
                <m:t xml:space="preserve">1, </m:t>
              </m:r>
              <m:sSub>
                <m:sSubPr>
                  <m:ctrlPr>
                    <w:rPr>
                      <w:rFonts w:ascii="Cambria Math" w:hAnsi="Cambria Math" w:cstheme="minorHAnsi"/>
                      <w:i/>
                    </w:rPr>
                  </m:ctrlPr>
                </m:sSubPr>
                <m:e>
                  <m:r>
                    <m:rPr>
                      <m:sty m:val="bi"/>
                    </m:rPr>
                    <w:rPr>
                      <w:rFonts w:ascii="Cambria Math" w:hAnsi="Cambria Math" w:cstheme="minorHAnsi"/>
                    </w:rPr>
                    <m:t>p</m:t>
                  </m:r>
                </m:e>
                <m:sub>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 j</m:t>
                      </m:r>
                    </m:sub>
                  </m:sSub>
                </m:sub>
              </m:sSub>
            </m:e>
          </m:d>
          <m:r>
            <m:rPr>
              <m:sty m:val="p"/>
            </m:rPr>
            <w:rPr>
              <w:rFonts w:ascii="Cambria Math" w:hAnsi="Cambria Math" w:cstheme="minorHAnsi"/>
            </w:rPr>
            <m:t>=</m:t>
          </m:r>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e>
            <m:sup>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m:t>
                  </m:r>
                </m:sub>
              </m:sSub>
            </m:sup>
          </m:sSup>
          <m:r>
            <w:rPr>
              <w:rFonts w:ascii="Cambria Math" w:hAnsi="Cambria Math" w:cstheme="minorHAnsi"/>
            </w:rPr>
            <m:t>…</m:t>
          </m:r>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V</m:t>
                  </m:r>
                </m:sub>
              </m:sSub>
            </m:e>
            <m:sup>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V</m:t>
                  </m:r>
                </m:sub>
              </m:sSub>
            </m:sup>
          </m:sSup>
          <m:r>
            <w:rPr>
              <w:rFonts w:ascii="Cambria Math" w:hAnsi="Cambria Math" w:cstheme="minorHAnsi"/>
            </w:rPr>
            <m:t xml:space="preserve"> </m:t>
          </m:r>
        </m:oMath>
      </m:oMathPara>
    </w:p>
    <w:p w:rsidR="00DD36CB" w:rsidRPr="00544712" w:rsidRDefault="00EA2C69" w:rsidP="00A547DB">
      <w:pPr>
        <w:pStyle w:val="ListParagraph"/>
        <w:spacing w:line="360" w:lineRule="auto"/>
        <w:rPr>
          <w:rFonts w:cstheme="minorHAnsi"/>
          <w:iCs/>
        </w:rPr>
      </w:pPr>
      <w:r w:rsidRPr="00544712">
        <w:rPr>
          <w:rFonts w:cstheme="minorHAnsi"/>
        </w:rPr>
        <w:lastRenderedPageBreak/>
        <w:t xml:space="preserve">where word distribution </w:t>
      </w:r>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V</m:t>
            </m:r>
          </m:sup>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 xml:space="preserve"> </m:t>
            </m:r>
          </m:e>
        </m:nary>
        <m:r>
          <w:rPr>
            <w:rFonts w:ascii="Cambria Math" w:hAnsi="Cambria Math" w:cstheme="minorHAnsi"/>
          </w:rPr>
          <m:t xml:space="preserve">=1 </m:t>
        </m:r>
      </m:oMath>
      <w:r w:rsidRPr="00544712">
        <w:rPr>
          <w:rFonts w:cstheme="minorHAnsi"/>
        </w:rPr>
        <w:t>over the whole dictionary and</w:t>
      </w:r>
      <m:oMath>
        <m: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V</m:t>
            </m:r>
          </m:sup>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m:t>
                </m:r>
              </m:sub>
            </m:sSub>
            <m:r>
              <w:rPr>
                <w:rFonts w:ascii="Cambria Math" w:hAnsi="Cambria Math" w:cstheme="minorHAnsi"/>
              </w:rPr>
              <m:t xml:space="preserve"> </m:t>
            </m:r>
          </m:e>
        </m:nary>
        <m:r>
          <w:rPr>
            <w:rFonts w:ascii="Cambria Math" w:hAnsi="Cambria Math" w:cstheme="minorHAnsi"/>
          </w:rPr>
          <m:t>=1</m:t>
        </m:r>
      </m:oMath>
      <w:r w:rsidRPr="00544712">
        <w:rPr>
          <w:rFonts w:cstheme="minorHAnsi"/>
        </w:rPr>
        <w:t xml:space="preserve">, </w:t>
      </w:r>
      <w:r w:rsidRPr="00544712">
        <w:rPr>
          <w:rFonts w:cstheme="minorHAnsi"/>
          <w:iCs/>
        </w:rPr>
        <w:t>which means only one word is generated here</w:t>
      </w:r>
    </w:p>
    <w:p w:rsidR="00C7596F" w:rsidRPr="00544712" w:rsidRDefault="00C7596F" w:rsidP="00A547DB">
      <w:pPr>
        <w:pStyle w:val="ListParagraph"/>
        <w:spacing w:line="360" w:lineRule="auto"/>
        <w:rPr>
          <w:rFonts w:cstheme="minorHAnsi"/>
          <w:iCs/>
        </w:rPr>
      </w:pPr>
    </w:p>
    <w:p w:rsidR="002C74FC" w:rsidRPr="00544712" w:rsidRDefault="002C74FC" w:rsidP="00A547DB">
      <w:pPr>
        <w:pStyle w:val="ListParagraph"/>
        <w:numPr>
          <w:ilvl w:val="0"/>
          <w:numId w:val="2"/>
        </w:numPr>
        <w:spacing w:line="360" w:lineRule="auto"/>
        <w:rPr>
          <w:rFonts w:cstheme="minorHAnsi"/>
        </w:rPr>
      </w:pPr>
      <w:r w:rsidRPr="00544712">
        <w:rPr>
          <w:rFonts w:cstheme="minorHAnsi"/>
        </w:rPr>
        <w:t xml:space="preserve">The assignment of topic </w:t>
      </w:r>
      <m:oMath>
        <m:sSub>
          <m:sSubPr>
            <m:ctrlPr>
              <w:rPr>
                <w:rFonts w:ascii="Cambria Math" w:hAnsi="Cambria Math" w:cstheme="minorHAnsi"/>
                <w:i/>
              </w:rPr>
            </m:ctrlPr>
          </m:sSubPr>
          <m:e>
            <m:r>
              <w:rPr>
                <w:rFonts w:ascii="Cambria Math" w:hAnsi="Cambria Math" w:cstheme="minorHAnsi"/>
              </w:rPr>
              <m:t>t</m:t>
            </m:r>
          </m:e>
          <m:sub>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 j</m:t>
                </m:r>
              </m:sub>
            </m:sSub>
          </m:sub>
        </m:sSub>
      </m:oMath>
      <w:r w:rsidRPr="00544712">
        <w:rPr>
          <w:rFonts w:cstheme="minorHAnsi"/>
        </w:rPr>
        <w:t xml:space="preserve"> </w:t>
      </w:r>
      <w:r w:rsidR="00C7596F" w:rsidRPr="00544712">
        <w:rPr>
          <w:rFonts w:cstheme="minorHAnsi"/>
        </w:rPr>
        <w:t xml:space="preserve">also </w:t>
      </w:r>
      <w:r w:rsidR="00844452" w:rsidRPr="00544712">
        <w:rPr>
          <w:rFonts w:cstheme="minorHAnsi"/>
        </w:rPr>
        <w:t>follows</w:t>
      </w:r>
      <w:r w:rsidRPr="00544712">
        <w:rPr>
          <w:rFonts w:cstheme="minorHAnsi"/>
        </w:rPr>
        <w:t xml:space="preserve"> a multinomial distribution</w:t>
      </w:r>
      <w:r w:rsidR="00C74D03" w:rsidRPr="00544712">
        <w:rPr>
          <w:rFonts w:cstheme="minorHAnsi"/>
        </w:rPr>
        <w:t xml:space="preserve"> with one draw</w:t>
      </w:r>
      <w:r w:rsidR="00B92C61" w:rsidRPr="00544712">
        <w:rPr>
          <w:rFonts w:cstheme="minorHAnsi"/>
        </w:rPr>
        <w:t xml:space="preserve">, the </w:t>
      </w:r>
      <w:r w:rsidR="001071AD" w:rsidRPr="00544712">
        <w:rPr>
          <w:rFonts w:cstheme="minorHAnsi"/>
        </w:rPr>
        <w:t xml:space="preserve">parameter of which is the </w:t>
      </w:r>
      <w:r w:rsidR="00DD36CB" w:rsidRPr="00544712">
        <w:rPr>
          <w:rFonts w:cstheme="minorHAnsi"/>
        </w:rPr>
        <w:t xml:space="preserve">topic </w:t>
      </w:r>
      <w:r w:rsidR="001071AD" w:rsidRPr="00544712">
        <w:rPr>
          <w:rFonts w:cstheme="minorHAnsi"/>
        </w:rPr>
        <w:t xml:space="preserve">distribution of document d, </w:t>
      </w:r>
      <m:oMath>
        <m:sSub>
          <m:sSubPr>
            <m:ctrlPr>
              <w:rPr>
                <w:rFonts w:ascii="Cambria Math" w:hAnsi="Cambria Math" w:cstheme="minorHAnsi"/>
                <w:i/>
              </w:rPr>
            </m:ctrlPr>
          </m:sSubPr>
          <m:e>
            <m:r>
              <m:rPr>
                <m:sty m:val="bi"/>
              </m:rPr>
              <w:rPr>
                <w:rFonts w:ascii="Cambria Math" w:hAnsi="Cambria Math" w:cstheme="minorHAnsi"/>
              </w:rPr>
              <m:t>θ</m:t>
            </m:r>
          </m:e>
          <m:sub>
            <m:r>
              <w:rPr>
                <w:rFonts w:ascii="Cambria Math" w:hAnsi="Cambria Math" w:cstheme="minorHAnsi"/>
              </w:rPr>
              <m:t>d=1…K</m:t>
            </m:r>
          </m:sub>
        </m:sSub>
      </m:oMath>
    </w:p>
    <w:p w:rsidR="002C74FC" w:rsidRPr="00544712" w:rsidRDefault="00E4293D" w:rsidP="00A547DB">
      <w:pPr>
        <w:pStyle w:val="ListParagraph"/>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 j</m:t>
              </m:r>
            </m:sub>
          </m:sSub>
          <m:r>
            <w:rPr>
              <w:rFonts w:ascii="Cambria Math" w:hAnsi="Cambria Math" w:cstheme="minorHAnsi"/>
            </w:rPr>
            <m:t>~Multinomial</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 xml:space="preserve">1, </m:t>
                  </m:r>
                  <m:r>
                    <m:rPr>
                      <m:sty m:val="bi"/>
                    </m:rPr>
                    <w:rPr>
                      <w:rFonts w:ascii="Cambria Math" w:hAnsi="Cambria Math" w:cstheme="minorHAnsi"/>
                    </w:rPr>
                    <m:t>θ</m:t>
                  </m:r>
                </m:e>
                <m:sub>
                  <m:r>
                    <w:rPr>
                      <w:rFonts w:ascii="Cambria Math" w:hAnsi="Cambria Math" w:cstheme="minorHAnsi"/>
                    </w:rPr>
                    <m:t>d</m:t>
                  </m:r>
                </m:sub>
              </m:sSub>
            </m:e>
          </m:d>
          <m:r>
            <m:rPr>
              <m:sty m:val="p"/>
            </m:rPr>
            <w:rPr>
              <w:rFonts w:ascii="Cambria Math" w:hAnsi="Cambria Math" w:cstheme="minorHAnsi"/>
            </w:rPr>
            <m:t>=</m:t>
          </m:r>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1</m:t>
                  </m:r>
                </m:sub>
              </m:sSub>
            </m:e>
            <m:sup>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sup>
          </m:sSup>
          <m:r>
            <w:rPr>
              <w:rFonts w:ascii="Cambria Math" w:hAnsi="Cambria Math" w:cstheme="minorHAnsi"/>
            </w:rPr>
            <m:t>…</m:t>
          </m:r>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e>
            <m:sup>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K</m:t>
                  </m:r>
                </m:sub>
              </m:sSub>
            </m:sup>
          </m:sSup>
        </m:oMath>
      </m:oMathPara>
    </w:p>
    <w:p w:rsidR="00C7596F" w:rsidRPr="00544712" w:rsidRDefault="002B1F39" w:rsidP="00A547DB">
      <w:pPr>
        <w:pStyle w:val="ListParagraph"/>
        <w:spacing w:line="360" w:lineRule="auto"/>
        <w:rPr>
          <w:rFonts w:cstheme="minorHAnsi"/>
          <w:iCs/>
        </w:rPr>
      </w:pPr>
      <w:r w:rsidRPr="00544712">
        <w:rPr>
          <w:rFonts w:cstheme="minorHAnsi"/>
        </w:rPr>
        <w:t xml:space="preserve">where </w:t>
      </w:r>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 xml:space="preserve"> </m:t>
            </m:r>
          </m:e>
        </m:nary>
        <m:r>
          <w:rPr>
            <w:rFonts w:ascii="Cambria Math" w:hAnsi="Cambria Math" w:cstheme="minorHAnsi"/>
          </w:rPr>
          <m:t>=1</m:t>
        </m:r>
      </m:oMath>
      <w:r w:rsidR="00C7596F" w:rsidRPr="00544712">
        <w:rPr>
          <w:rFonts w:cstheme="minorHAnsi"/>
        </w:rPr>
        <w:t xml:space="preserve">, </w:t>
      </w:r>
      <w:r w:rsidR="00C7596F" w:rsidRPr="00544712">
        <w:rPr>
          <w:rFonts w:cstheme="minorHAnsi"/>
          <w:iCs/>
        </w:rPr>
        <w:t xml:space="preserve">which means only one </w:t>
      </w:r>
      <w:r w:rsidR="007D4191" w:rsidRPr="00544712">
        <w:rPr>
          <w:rFonts w:cstheme="minorHAnsi"/>
          <w:iCs/>
        </w:rPr>
        <w:t>topic</w:t>
      </w:r>
      <w:r w:rsidR="00C7596F" w:rsidRPr="00544712">
        <w:rPr>
          <w:rFonts w:cstheme="minorHAnsi"/>
          <w:iCs/>
        </w:rPr>
        <w:t xml:space="preserve"> is </w:t>
      </w:r>
      <w:r w:rsidR="00B3264C" w:rsidRPr="00544712">
        <w:rPr>
          <w:rFonts w:cstheme="minorHAnsi"/>
          <w:iCs/>
        </w:rPr>
        <w:t>assigned</w:t>
      </w:r>
      <w:r w:rsidR="00C7596F" w:rsidRPr="00544712">
        <w:rPr>
          <w:rFonts w:cstheme="minorHAnsi"/>
          <w:iCs/>
        </w:rPr>
        <w:t xml:space="preserve"> here</w:t>
      </w:r>
    </w:p>
    <w:p w:rsidR="00C7596F" w:rsidRPr="00544712" w:rsidRDefault="00C7596F" w:rsidP="00A547DB">
      <w:pPr>
        <w:pStyle w:val="ListParagraph"/>
        <w:spacing w:line="360" w:lineRule="auto"/>
        <w:rPr>
          <w:rFonts w:cstheme="minorHAnsi"/>
          <w:iCs/>
        </w:rPr>
      </w:pPr>
    </w:p>
    <w:p w:rsidR="00CD1ECB" w:rsidRPr="00544712" w:rsidRDefault="00CD1ECB" w:rsidP="00A547DB">
      <w:pPr>
        <w:pStyle w:val="ListParagraph"/>
        <w:spacing w:line="360" w:lineRule="auto"/>
        <w:rPr>
          <w:rFonts w:cstheme="minorHAnsi"/>
          <w:iCs/>
        </w:rPr>
      </w:pPr>
      <w:r w:rsidRPr="00544712">
        <w:rPr>
          <w:rFonts w:cstheme="minorHAnsi"/>
          <w:iCs/>
        </w:rPr>
        <w:t xml:space="preserve">Here it can be found the statistical generation of a word in a document is actually controlled by the topic distribution of that document </w:t>
      </w:r>
      <m:oMath>
        <m:sSub>
          <m:sSubPr>
            <m:ctrlPr>
              <w:rPr>
                <w:rFonts w:ascii="Cambria Math" w:hAnsi="Cambria Math" w:cstheme="minorHAnsi"/>
                <w:i/>
              </w:rPr>
            </m:ctrlPr>
          </m:sSubPr>
          <m:e>
            <m:r>
              <m:rPr>
                <m:sty m:val="bi"/>
              </m:rPr>
              <w:rPr>
                <w:rFonts w:ascii="Cambria Math" w:hAnsi="Cambria Math" w:cstheme="minorHAnsi"/>
              </w:rPr>
              <m:t>θ</m:t>
            </m:r>
          </m:e>
          <m:sub>
            <m:r>
              <w:rPr>
                <w:rFonts w:ascii="Cambria Math" w:hAnsi="Cambria Math" w:cstheme="minorHAnsi"/>
              </w:rPr>
              <m:t>d=1…M</m:t>
            </m:r>
          </m:sub>
        </m:sSub>
        <m:r>
          <w:rPr>
            <w:rFonts w:ascii="Cambria Math" w:hAnsi="Cambria Math" w:cstheme="minorHAnsi"/>
          </w:rPr>
          <m:t xml:space="preserve"> </m:t>
        </m:r>
      </m:oMath>
      <w:r w:rsidRPr="00544712">
        <w:rPr>
          <w:rFonts w:cstheme="minorHAnsi"/>
          <w:iCs/>
        </w:rPr>
        <w:t xml:space="preserve">and the word distribution in each topic </w:t>
      </w:r>
      <m:oMath>
        <m:sSub>
          <m:sSubPr>
            <m:ctrlPr>
              <w:rPr>
                <w:rFonts w:ascii="Cambria Math" w:hAnsi="Cambria Math" w:cstheme="minorHAnsi"/>
                <w:i/>
              </w:rPr>
            </m:ctrlPr>
          </m:sSubPr>
          <m:e>
            <m:r>
              <m:rPr>
                <m:sty m:val="bi"/>
              </m:rPr>
              <w:rPr>
                <w:rFonts w:ascii="Cambria Math" w:hAnsi="Cambria Math" w:cstheme="minorHAnsi"/>
              </w:rPr>
              <m:t>p</m:t>
            </m:r>
          </m:e>
          <m:sub>
            <m:r>
              <w:rPr>
                <w:rFonts w:ascii="Cambria Math" w:hAnsi="Cambria Math" w:cstheme="minorHAnsi"/>
              </w:rPr>
              <m:t>k=1…K</m:t>
            </m:r>
          </m:sub>
        </m:sSub>
      </m:oMath>
    </w:p>
    <w:p w:rsidR="009B5302" w:rsidRPr="00544712" w:rsidRDefault="009B5302" w:rsidP="00A547DB">
      <w:pPr>
        <w:pStyle w:val="ListParagraph"/>
        <w:spacing w:line="360" w:lineRule="auto"/>
        <w:rPr>
          <w:rFonts w:cstheme="minorHAnsi"/>
          <w:iCs/>
        </w:rPr>
      </w:pPr>
      <w:r w:rsidRPr="00544712">
        <w:rPr>
          <w:rFonts w:cstheme="minorHAnsi"/>
          <w:iCs/>
        </w:rPr>
        <w:t>Then LDA use the Bayesian approach to model these two distributions by assigning priors of Dirichlet distribution, which is a conjugate prior of multinomial distribution.</w:t>
      </w:r>
    </w:p>
    <w:p w:rsidR="009B5302" w:rsidRPr="00544712" w:rsidRDefault="009B5302" w:rsidP="00A547DB">
      <w:pPr>
        <w:pStyle w:val="ListParagraph"/>
        <w:spacing w:line="360" w:lineRule="auto"/>
        <w:rPr>
          <w:rFonts w:cstheme="minorHAnsi"/>
          <w:iCs/>
        </w:rPr>
      </w:pPr>
    </w:p>
    <w:p w:rsidR="002C74FC" w:rsidRPr="00544712" w:rsidRDefault="003D554D" w:rsidP="00A547DB">
      <w:pPr>
        <w:pStyle w:val="ListParagraph"/>
        <w:numPr>
          <w:ilvl w:val="0"/>
          <w:numId w:val="2"/>
        </w:numPr>
        <w:spacing w:line="360" w:lineRule="auto"/>
        <w:rPr>
          <w:rFonts w:cstheme="minorHAnsi"/>
        </w:rPr>
      </w:pPr>
      <w:r w:rsidRPr="00544712">
        <w:rPr>
          <w:rFonts w:cstheme="minorHAnsi"/>
        </w:rPr>
        <w:t xml:space="preserve">Assume </w:t>
      </w:r>
      <m:oMath>
        <m:sSub>
          <m:sSubPr>
            <m:ctrlPr>
              <w:rPr>
                <w:rFonts w:ascii="Cambria Math" w:hAnsi="Cambria Math" w:cstheme="minorHAnsi"/>
                <w:i/>
              </w:rPr>
            </m:ctrlPr>
          </m:sSubPr>
          <m:e>
            <m:r>
              <m:rPr>
                <m:sty m:val="bi"/>
              </m:rPr>
              <w:rPr>
                <w:rFonts w:ascii="Cambria Math" w:hAnsi="Cambria Math" w:cstheme="minorHAnsi"/>
              </w:rPr>
              <m:t>θ</m:t>
            </m:r>
          </m:e>
          <m:sub>
            <m:r>
              <w:rPr>
                <w:rFonts w:ascii="Cambria Math" w:hAnsi="Cambria Math" w:cstheme="minorHAnsi"/>
              </w:rPr>
              <m:t>d</m:t>
            </m:r>
          </m:sub>
        </m:sSub>
      </m:oMath>
      <w:r w:rsidRPr="00544712">
        <w:rPr>
          <w:rFonts w:cstheme="minorHAnsi"/>
        </w:rPr>
        <w:t xml:space="preserve"> has a prior Dirichlet distribution</w:t>
      </w:r>
      <w:del w:id="58" w:author="Hu, Wei" w:date="2017-03-30T15:29:00Z">
        <w:r w:rsidRPr="00544712" w:rsidDel="00E26CC0">
          <w:rPr>
            <w:rFonts w:cstheme="minorHAnsi"/>
          </w:rPr>
          <w:delText>, which is a conjugate prior for multinomial distribution,</w:delText>
        </w:r>
      </w:del>
      <w:r w:rsidRPr="00544712">
        <w:rPr>
          <w:rFonts w:cstheme="minorHAnsi"/>
        </w:rPr>
        <w:t xml:space="preserve"> with a parameter</w:t>
      </w:r>
      <w:ins w:id="59" w:author="Hu, Wei" w:date="2017-03-30T15:29:00Z">
        <w:r w:rsidR="00E26CC0">
          <w:rPr>
            <w:rFonts w:cstheme="minorHAnsi"/>
          </w:rPr>
          <w:t xml:space="preserve"> vector</w:t>
        </w:r>
      </w:ins>
      <w:r w:rsidRPr="00544712">
        <w:rPr>
          <w:rFonts w:cstheme="minorHAnsi"/>
        </w:rPr>
        <w:t xml:space="preserve"> </w:t>
      </w:r>
      <m:oMath>
        <m:r>
          <w:rPr>
            <w:rFonts w:ascii="Cambria Math" w:hAnsi="Cambria Math" w:cstheme="minorHAnsi"/>
          </w:rPr>
          <m:t>α</m:t>
        </m:r>
      </m:oMath>
    </w:p>
    <w:p w:rsidR="002C74FC" w:rsidRPr="00544712" w:rsidRDefault="00AA7022" w:rsidP="00A547DB">
      <w:pPr>
        <w:spacing w:line="360" w:lineRule="auto"/>
        <w:rPr>
          <w:rFonts w:cstheme="minorHAnsi"/>
        </w:rPr>
      </w:pPr>
      <m:oMathPara>
        <m:oMath>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m:rPr>
                      <m:sty m:val="bi"/>
                    </m:rPr>
                    <w:rPr>
                      <w:rFonts w:ascii="Cambria Math" w:hAnsi="Cambria Math" w:cstheme="minorHAnsi"/>
                    </w:rPr>
                    <m:t>θ</m:t>
                  </m:r>
                </m:e>
                <m:sub>
                  <m:r>
                    <w:rPr>
                      <w:rFonts w:ascii="Cambria Math" w:hAnsi="Cambria Math" w:cstheme="minorHAnsi"/>
                    </w:rPr>
                    <m:t>d</m:t>
                  </m:r>
                </m:sub>
              </m:sSub>
            </m:e>
            <m:e>
              <m:r>
                <w:rPr>
                  <w:rFonts w:ascii="Cambria Math" w:hAnsi="Cambria Math" w:cstheme="minorHAnsi"/>
                </w:rPr>
                <m:t>α</m:t>
              </m:r>
            </m:e>
          </m:d>
          <m: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Γ</m:t>
              </m:r>
              <m:d>
                <m:dPr>
                  <m:ctrlPr>
                    <w:rPr>
                      <w:rFonts w:ascii="Cambria Math" w:hAnsi="Cambria Math" w:cstheme="minorHAnsi"/>
                      <w:i/>
                    </w:rPr>
                  </m:ctrlPr>
                </m:dPr>
                <m:e>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m:t>
                          </m:r>
                        </m:sub>
                      </m:sSub>
                    </m:e>
                  </m:nary>
                </m:e>
              </m:d>
            </m:num>
            <m:den>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r>
                    <m:rPr>
                      <m:sty m:val="p"/>
                    </m:rPr>
                    <w:rPr>
                      <w:rFonts w:ascii="Cambria Math" w:hAnsi="Cambria Math" w:cstheme="minorHAnsi"/>
                    </w:rPr>
                    <m:t>Γ</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m:t>
                          </m:r>
                        </m:sub>
                      </m:sSub>
                      <m:ctrlPr>
                        <w:rPr>
                          <w:rFonts w:ascii="Cambria Math" w:hAnsi="Cambria Math" w:cstheme="minorHAnsi"/>
                          <w:i/>
                        </w:rPr>
                      </m:ctrlPr>
                    </m:e>
                  </m:d>
                </m:e>
              </m:nary>
            </m:den>
          </m:f>
          <m:sSubSup>
            <m:sSubSupPr>
              <m:ctrlPr>
                <w:rPr>
                  <w:rFonts w:ascii="Cambria Math" w:hAnsi="Cambria Math" w:cstheme="minorHAnsi"/>
                  <w:i/>
                </w:rPr>
              </m:ctrlPr>
            </m:sSubSupPr>
            <m:e>
              <m:r>
                <w:rPr>
                  <w:rFonts w:ascii="Cambria Math" w:hAnsi="Cambria Math" w:cstheme="minorHAnsi"/>
                </w:rPr>
                <m:t>θ</m:t>
              </m:r>
            </m:e>
            <m:sub>
              <m:r>
                <w:rPr>
                  <w:rFonts w:ascii="Cambria Math" w:hAnsi="Cambria Math" w:cstheme="minorHAnsi"/>
                </w:rPr>
                <m:t>1</m:t>
              </m:r>
            </m:sub>
            <m:sup>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1</m:t>
                  </m:r>
                </m:sub>
              </m:sSub>
              <m:r>
                <w:rPr>
                  <w:rFonts w:ascii="Cambria Math" w:hAnsi="Cambria Math" w:cstheme="minorHAnsi"/>
                </w:rPr>
                <m:t>-1</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θ</m:t>
              </m:r>
            </m:e>
            <m:sub>
              <m:r>
                <w:rPr>
                  <w:rFonts w:ascii="Cambria Math" w:hAnsi="Cambria Math" w:cstheme="minorHAnsi"/>
                </w:rPr>
                <m:t>K</m:t>
              </m:r>
            </m:sub>
            <m:sup>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k</m:t>
                  </m:r>
                </m:sub>
              </m:sSub>
              <m:r>
                <w:rPr>
                  <w:rFonts w:ascii="Cambria Math" w:hAnsi="Cambria Math" w:cstheme="minorHAnsi"/>
                </w:rPr>
                <m:t>-1</m:t>
              </m:r>
            </m:sup>
          </m:sSubSup>
        </m:oMath>
      </m:oMathPara>
    </w:p>
    <w:p w:rsidR="00AA7022" w:rsidRPr="00544712" w:rsidRDefault="00AA7022" w:rsidP="00A547DB">
      <w:pPr>
        <w:pStyle w:val="ListParagraph"/>
        <w:numPr>
          <w:ilvl w:val="0"/>
          <w:numId w:val="2"/>
        </w:numPr>
        <w:spacing w:line="360" w:lineRule="auto"/>
        <w:rPr>
          <w:rFonts w:cstheme="minorHAnsi"/>
        </w:rPr>
      </w:pPr>
      <w:r w:rsidRPr="00544712">
        <w:rPr>
          <w:rFonts w:cstheme="minorHAnsi"/>
        </w:rPr>
        <w:t xml:space="preserve">Assume </w:t>
      </w:r>
      <w:r w:rsidR="00971C2C" w:rsidRPr="00544712">
        <w:rPr>
          <w:rFonts w:cstheme="minorHAnsi"/>
        </w:rPr>
        <w:t xml:space="preserve">the word distribution of one topic </w:t>
      </w:r>
      <m:oMath>
        <m:sSub>
          <m:sSubPr>
            <m:ctrlPr>
              <w:rPr>
                <w:rFonts w:ascii="Cambria Math" w:hAnsi="Cambria Math" w:cstheme="minorHAnsi"/>
                <w:i/>
              </w:rPr>
            </m:ctrlPr>
          </m:sSubPr>
          <m:e>
            <m:r>
              <m:rPr>
                <m:sty m:val="bi"/>
              </m:rPr>
              <w:rPr>
                <w:rFonts w:ascii="Cambria Math" w:hAnsi="Cambria Math" w:cstheme="minorHAnsi"/>
              </w:rPr>
              <m:t>p</m:t>
            </m:r>
          </m:e>
          <m:sub>
            <m:r>
              <w:rPr>
                <w:rFonts w:ascii="Cambria Math" w:hAnsi="Cambria Math" w:cstheme="minorHAnsi"/>
              </w:rPr>
              <m:t>k</m:t>
            </m:r>
          </m:sub>
        </m:sSub>
      </m:oMath>
      <w:r w:rsidRPr="00544712">
        <w:rPr>
          <w:rFonts w:cstheme="minorHAnsi"/>
        </w:rPr>
        <w:t xml:space="preserve"> has a prior Dirichlet dist</w:t>
      </w:r>
      <w:r w:rsidR="00971C2C" w:rsidRPr="00544712">
        <w:rPr>
          <w:rFonts w:cstheme="minorHAnsi"/>
        </w:rPr>
        <w:t>ribution</w:t>
      </w:r>
      <w:r w:rsidRPr="00544712">
        <w:rPr>
          <w:rFonts w:cstheme="minorHAnsi"/>
        </w:rPr>
        <w:t xml:space="preserve">, with a parameter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k</m:t>
            </m:r>
          </m:sub>
        </m:sSub>
      </m:oMath>
    </w:p>
    <w:p w:rsidR="00AA7022" w:rsidRPr="00544712" w:rsidRDefault="00AA7022" w:rsidP="00A547DB">
      <w:pPr>
        <w:spacing w:line="360" w:lineRule="auto"/>
        <w:rPr>
          <w:rFonts w:cstheme="minorHAnsi"/>
        </w:rPr>
      </w:pPr>
      <m:oMathPara>
        <m:oMath>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m:rPr>
                      <m:sty m:val="bi"/>
                    </m:rPr>
                    <w:rPr>
                      <w:rFonts w:ascii="Cambria Math" w:hAnsi="Cambria Math" w:cstheme="minorHAnsi"/>
                    </w:rPr>
                    <m:t>p</m:t>
                  </m:r>
                </m:e>
                <m:sub>
                  <m:r>
                    <w:rPr>
                      <w:rFonts w:ascii="Cambria Math" w:hAnsi="Cambria Math" w:cstheme="minorHAnsi"/>
                    </w:rPr>
                    <m:t>k</m:t>
                  </m:r>
                </m:sub>
              </m:sSub>
            </m:e>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k</m:t>
                  </m:r>
                </m:sub>
              </m:sSub>
            </m:e>
          </m:d>
          <m: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Γ</m:t>
              </m:r>
              <m:d>
                <m:dPr>
                  <m:ctrlPr>
                    <w:rPr>
                      <w:rFonts w:ascii="Cambria Math" w:hAnsi="Cambria Math" w:cstheme="minorHAnsi"/>
                      <w:i/>
                    </w:rPr>
                  </m:ctrlPr>
                </m:dPr>
                <m:e>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ki</m:t>
                          </m:r>
                        </m:sub>
                      </m:sSub>
                    </m:e>
                  </m:nary>
                </m:e>
              </m:d>
            </m:num>
            <m:den>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r>
                    <m:rPr>
                      <m:sty m:val="p"/>
                    </m:rPr>
                    <w:rPr>
                      <w:rFonts w:ascii="Cambria Math" w:hAnsi="Cambria Math" w:cstheme="minorHAnsi"/>
                    </w:rPr>
                    <m:t>Γ</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ki</m:t>
                          </m:r>
                        </m:sub>
                      </m:sSub>
                      <m:ctrlPr>
                        <w:rPr>
                          <w:rFonts w:ascii="Cambria Math" w:hAnsi="Cambria Math" w:cstheme="minorHAnsi"/>
                          <w:i/>
                        </w:rPr>
                      </m:ctrlPr>
                    </m:e>
                  </m:d>
                </m:e>
              </m:nary>
            </m:den>
          </m:f>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1</m:t>
              </m:r>
            </m:sub>
            <m:sup>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k1</m:t>
                  </m:r>
                </m:sub>
              </m:sSub>
              <m:r>
                <w:rPr>
                  <w:rFonts w:ascii="Cambria Math" w:hAnsi="Cambria Math" w:cstheme="minorHAnsi"/>
                </w:rPr>
                <m:t>-1</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V</m:t>
              </m:r>
            </m:sub>
            <m:sup>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kV</m:t>
                  </m:r>
                </m:sub>
              </m:sSub>
              <m:r>
                <w:rPr>
                  <w:rFonts w:ascii="Cambria Math" w:hAnsi="Cambria Math" w:cstheme="minorHAnsi"/>
                </w:rPr>
                <m:t>-1</m:t>
              </m:r>
            </m:sup>
          </m:sSubSup>
          <m:r>
            <w:rPr>
              <w:rFonts w:ascii="Cambria Math" w:hAnsi="Cambria Math" w:cstheme="minorHAnsi"/>
            </w:rPr>
            <m:t xml:space="preserve">  (1)</m:t>
          </m:r>
        </m:oMath>
      </m:oMathPara>
    </w:p>
    <w:p w:rsidR="00AA7022" w:rsidRPr="00544712" w:rsidRDefault="0068318C" w:rsidP="00A547DB">
      <w:pPr>
        <w:spacing w:line="360" w:lineRule="auto"/>
        <w:rPr>
          <w:rFonts w:cstheme="minorHAnsi"/>
        </w:rPr>
      </w:pPr>
      <w:r w:rsidRPr="00544712">
        <w:rPr>
          <w:rFonts w:cstheme="minorHAnsi"/>
        </w:rPr>
        <w:t xml:space="preserve">Then according to Bayesian rules, the total probability of generating a particular document is </w:t>
      </w:r>
    </w:p>
    <w:p w:rsidR="0068318C" w:rsidRPr="00544712" w:rsidRDefault="0068318C" w:rsidP="00A547DB">
      <w:pPr>
        <w:spacing w:line="360" w:lineRule="auto"/>
        <w:rPr>
          <w:rFonts w:cstheme="minorHAnsi"/>
        </w:rPr>
      </w:pPr>
      <m:oMathPara>
        <m:oMath>
          <m:r>
            <w:rPr>
              <w:rFonts w:ascii="Cambria Math" w:hAnsi="Cambria Math" w:cstheme="minorHAnsi"/>
            </w:rPr>
            <m:t>P</m:t>
          </m:r>
          <m:d>
            <m:dPr>
              <m:ctrlPr>
                <w:rPr>
                  <w:rFonts w:ascii="Cambria Math" w:hAnsi="Cambria Math" w:cstheme="minorHAnsi"/>
                  <w:i/>
                </w:rPr>
              </m:ctrlPr>
            </m:dPr>
            <m:e>
              <m:r>
                <m:rPr>
                  <m:sty m:val="bi"/>
                </m:rPr>
                <w:rPr>
                  <w:rFonts w:ascii="Cambria Math" w:hAnsi="Cambria Math" w:cstheme="minorHAnsi"/>
                </w:rPr>
                <m:t>W</m:t>
              </m:r>
              <m:r>
                <w:rPr>
                  <w:rFonts w:ascii="Cambria Math" w:hAnsi="Cambria Math" w:cstheme="minorHAnsi"/>
                </w:rPr>
                <m:t xml:space="preserve">, </m:t>
              </m:r>
              <m:r>
                <m:rPr>
                  <m:sty m:val="bi"/>
                </m:rPr>
                <w:rPr>
                  <w:rFonts w:ascii="Cambria Math" w:hAnsi="Cambria Math" w:cstheme="minorHAnsi"/>
                </w:rPr>
                <m:t>T</m:t>
              </m:r>
              <m:r>
                <w:rPr>
                  <w:rFonts w:ascii="Cambria Math" w:hAnsi="Cambria Math" w:cstheme="minorHAnsi"/>
                </w:rPr>
                <m:t xml:space="preserve">, </m:t>
              </m:r>
              <m:r>
                <m:rPr>
                  <m:sty m:val="bi"/>
                </m:rPr>
                <w:rPr>
                  <w:rFonts w:ascii="Cambria Math" w:hAnsi="Cambria Math" w:cstheme="minorHAnsi"/>
                </w:rPr>
                <m:t>θ,p;</m:t>
              </m:r>
              <m:r>
                <w:rPr>
                  <w:rFonts w:ascii="Cambria Math" w:hAnsi="Cambria Math" w:cstheme="minorHAnsi"/>
                </w:rPr>
                <m:t>α,β</m:t>
              </m:r>
            </m:e>
          </m:d>
          <m: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m:t>
              </m:r>
            </m:e>
          </m:nary>
          <m:r>
            <w:rPr>
              <w:rFonts w:ascii="Cambria Math" w:hAnsi="Cambria Math" w:cstheme="minorHAnsi"/>
            </w:rPr>
            <m:t>β)</m:t>
          </m:r>
          <m:nary>
            <m:naryPr>
              <m:chr m:val="∏"/>
              <m:limLoc m:val="undOvr"/>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M</m:t>
              </m:r>
            </m:sup>
            <m:e>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sub>
              </m:sSub>
              <m:r>
                <w:rPr>
                  <w:rFonts w:ascii="Cambria Math" w:hAnsi="Cambria Math" w:cstheme="minorHAnsi"/>
                </w:rPr>
                <m:t>;</m:t>
              </m:r>
            </m:e>
          </m:nary>
          <m:r>
            <w:rPr>
              <w:rFonts w:ascii="Cambria Math" w:hAnsi="Cambria Math" w:cstheme="minorHAnsi"/>
            </w:rPr>
            <m:t xml:space="preserve">α) </m:t>
          </m:r>
          <m:nary>
            <m:naryPr>
              <m:chr m:val="∏"/>
              <m:limLoc m:val="undOvr"/>
              <m:ctrlPr>
                <w:rPr>
                  <w:rFonts w:ascii="Cambria Math" w:hAnsi="Cambria Math" w:cstheme="minorHAnsi"/>
                  <w:i/>
                </w:rPr>
              </m:ctrlPr>
            </m:naryPr>
            <m:sub>
              <m:r>
                <w:rPr>
                  <w:rFonts w:ascii="Cambria Math" w:hAnsi="Cambria Math" w:cstheme="minorHAnsi"/>
                </w:rPr>
                <m:t>t=1</m:t>
              </m:r>
            </m:sub>
            <m:sup>
              <m:r>
                <w:rPr>
                  <w:rFonts w:ascii="Cambria Math" w:hAnsi="Cambria Math" w:cstheme="minorHAnsi"/>
                </w:rPr>
                <m:t>N</m:t>
              </m:r>
            </m:sup>
            <m:e>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t</m:t>
                  </m:r>
                </m:e>
                <m:sub>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j,t</m:t>
                      </m:r>
                    </m:sub>
                  </m:sSub>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sub>
              </m:sSub>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j,t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j,t</m:t>
                      </m:r>
                    </m:sub>
                  </m:sSub>
                </m:sub>
              </m:sSub>
              <m:r>
                <w:rPr>
                  <w:rFonts w:ascii="Cambria Math" w:hAnsi="Cambria Math" w:cstheme="minorHAnsi"/>
                </w:rPr>
                <m:t>)</m:t>
              </m:r>
            </m:e>
          </m:nary>
        </m:oMath>
      </m:oMathPara>
    </w:p>
    <w:p w:rsidR="002C74FC" w:rsidRPr="00544712" w:rsidRDefault="00390647" w:rsidP="00A547DB">
      <w:pPr>
        <w:spacing w:line="360" w:lineRule="auto"/>
        <w:rPr>
          <w:rFonts w:cstheme="minorHAnsi"/>
        </w:rPr>
      </w:pPr>
      <w:r w:rsidRPr="00544712">
        <w:rPr>
          <w:rFonts w:cstheme="minorHAnsi"/>
        </w:rPr>
        <w:t>The parameter</w:t>
      </w:r>
      <w:ins w:id="60" w:author="Hu, Wei" w:date="2017-03-30T15:31:00Z">
        <w:r w:rsidR="00105F0B">
          <w:rPr>
            <w:rFonts w:cstheme="minorHAnsi"/>
          </w:rPr>
          <w:t xml:space="preserve"> vectors</w:t>
        </w:r>
      </w:ins>
      <w:r w:rsidRPr="00544712">
        <w:rPr>
          <w:rFonts w:cstheme="minorHAnsi"/>
        </w:rPr>
        <w:t xml:space="preserve"> </w:t>
      </w:r>
      <m:oMath>
        <m:r>
          <w:rPr>
            <w:rFonts w:ascii="Cambria Math" w:hAnsi="Cambria Math" w:cstheme="minorHAnsi"/>
          </w:rPr>
          <m:t>α and β</m:t>
        </m:r>
      </m:oMath>
      <w:r w:rsidRPr="00544712">
        <w:rPr>
          <w:rFonts w:cstheme="minorHAnsi"/>
        </w:rPr>
        <w:t xml:space="preserve">could be estimated by </w:t>
      </w:r>
      <w:ins w:id="61" w:author="Hu, Wei" w:date="2017-03-30T15:31:00Z">
        <w:r w:rsidR="008A7357">
          <w:rPr>
            <w:rFonts w:cstheme="minorHAnsi"/>
          </w:rPr>
          <w:t>a</w:t>
        </w:r>
      </w:ins>
      <w:ins w:id="62" w:author="Hu, Wei" w:date="2017-03-30T15:34:00Z">
        <w:r w:rsidR="00432150">
          <w:rPr>
            <w:rFonts w:cstheme="minorHAnsi"/>
          </w:rPr>
          <w:t>n</w:t>
        </w:r>
      </w:ins>
      <w:ins w:id="63" w:author="Hu, Wei" w:date="2017-03-30T15:31:00Z">
        <w:r w:rsidR="008A7357">
          <w:rPr>
            <w:rFonts w:cstheme="minorHAnsi"/>
          </w:rPr>
          <w:t xml:space="preserve"> </w:t>
        </w:r>
        <w:r w:rsidR="007D6203">
          <w:rPr>
            <w:rFonts w:cstheme="minorHAnsi"/>
          </w:rPr>
          <w:t>Expectation Maxim</w:t>
        </w:r>
        <w:r w:rsidR="0020631A">
          <w:rPr>
            <w:rFonts w:cstheme="minorHAnsi"/>
          </w:rPr>
          <w:t>ization</w:t>
        </w:r>
        <w:r w:rsidR="007D6203">
          <w:rPr>
            <w:rFonts w:cstheme="minorHAnsi"/>
          </w:rPr>
          <w:t xml:space="preserve"> </w:t>
        </w:r>
      </w:ins>
      <w:ins w:id="64" w:author="Hu, Wei" w:date="2017-03-30T15:32:00Z">
        <w:r w:rsidR="0020631A">
          <w:rPr>
            <w:rFonts w:cstheme="minorHAnsi"/>
          </w:rPr>
          <w:t>(</w:t>
        </w:r>
      </w:ins>
      <w:r w:rsidRPr="00544712">
        <w:rPr>
          <w:rFonts w:cstheme="minorHAnsi"/>
        </w:rPr>
        <w:t>EM</w:t>
      </w:r>
      <w:ins w:id="65" w:author="Hu, Wei" w:date="2017-03-30T15:32:00Z">
        <w:r w:rsidR="0020631A">
          <w:rPr>
            <w:rFonts w:cstheme="minorHAnsi"/>
          </w:rPr>
          <w:t>)</w:t>
        </w:r>
      </w:ins>
      <w:r w:rsidRPr="00544712">
        <w:rPr>
          <w:rFonts w:cstheme="minorHAnsi"/>
        </w:rPr>
        <w:t xml:space="preserve"> algorithm, the </w:t>
      </w:r>
      <w:r w:rsidR="00607BD8" w:rsidRPr="00544712">
        <w:rPr>
          <w:rFonts w:cstheme="minorHAnsi"/>
        </w:rPr>
        <w:t>details of which are</w:t>
      </w:r>
      <w:r w:rsidRPr="00544712">
        <w:rPr>
          <w:rFonts w:cstheme="minorHAnsi"/>
        </w:rPr>
        <w:t xml:space="preserve"> not explained here. </w:t>
      </w:r>
    </w:p>
    <w:p w:rsidR="00490A48" w:rsidRPr="00544712" w:rsidRDefault="00490A48" w:rsidP="00EC63E3">
      <w:pPr>
        <w:spacing w:line="360" w:lineRule="auto"/>
        <w:ind w:firstLine="720"/>
        <w:jc w:val="both"/>
        <w:rPr>
          <w:rFonts w:cstheme="minorHAnsi"/>
        </w:rPr>
        <w:pPrChange w:id="66" w:author="Hu, Wei" w:date="2017-03-30T15:41:00Z">
          <w:pPr>
            <w:spacing w:line="360" w:lineRule="auto"/>
            <w:jc w:val="both"/>
          </w:pPr>
        </w:pPrChange>
      </w:pPr>
      <w:r w:rsidRPr="00544712">
        <w:rPr>
          <w:rFonts w:cstheme="minorHAnsi"/>
        </w:rPr>
        <w:t xml:space="preserve">After </w:t>
      </w:r>
      <m:oMath>
        <m:r>
          <w:rPr>
            <w:rFonts w:ascii="Cambria Math" w:hAnsi="Cambria Math" w:cstheme="minorHAnsi"/>
          </w:rPr>
          <m:t>α and β</m:t>
        </m:r>
      </m:oMath>
      <w:r w:rsidRPr="00544712">
        <w:rPr>
          <w:rFonts w:cstheme="minorHAnsi"/>
        </w:rPr>
        <w:t xml:space="preserve"> </w:t>
      </w:r>
      <w:r w:rsidR="00A904B5" w:rsidRPr="00544712">
        <w:rPr>
          <w:rFonts w:cstheme="minorHAnsi"/>
        </w:rPr>
        <w:t>are</w:t>
      </w:r>
      <w:r w:rsidRPr="00544712">
        <w:rPr>
          <w:rFonts w:cstheme="minorHAnsi"/>
        </w:rPr>
        <w:t xml:space="preserve"> estimated, the word distribution of k topics could be generated from the distribution </w:t>
      </w:r>
      <w:r w:rsidR="00201DEC" w:rsidRPr="00544712">
        <w:rPr>
          <w:rFonts w:cstheme="minorHAnsi"/>
        </w:rPr>
        <w:t xml:space="preserve">in equation </w:t>
      </w:r>
      <w:r w:rsidRPr="00544712">
        <w:rPr>
          <w:rFonts w:cstheme="minorHAnsi"/>
        </w:rPr>
        <w:t>(1)</w:t>
      </w:r>
      <w:r w:rsidR="00F12295" w:rsidRPr="00544712">
        <w:rPr>
          <w:rFonts w:cstheme="minorHAnsi"/>
        </w:rPr>
        <w:t>, and the coverage of</w:t>
      </w:r>
      <w:r w:rsidR="00B92C61" w:rsidRPr="00544712">
        <w:rPr>
          <w:rFonts w:cstheme="minorHAnsi"/>
        </w:rPr>
        <w:t xml:space="preserve"> each topic</w:t>
      </w:r>
      <w:r w:rsidR="00F12295" w:rsidRPr="00544712">
        <w:rPr>
          <w:rFonts w:cstheme="minorHAnsi"/>
        </w:rPr>
        <w:t xml:space="preserve"> in one document can be evaluated.</w:t>
      </w:r>
      <w:r w:rsidR="006045D9" w:rsidRPr="00544712">
        <w:rPr>
          <w:rFonts w:cstheme="minorHAnsi"/>
        </w:rPr>
        <w:t xml:space="preserve"> </w:t>
      </w:r>
      <w:r w:rsidR="00A904B5" w:rsidRPr="00544712">
        <w:rPr>
          <w:rFonts w:cstheme="minorHAnsi"/>
        </w:rPr>
        <w:t>Here one</w:t>
      </w:r>
      <w:r w:rsidR="006045D9" w:rsidRPr="00544712">
        <w:rPr>
          <w:rFonts w:cstheme="minorHAnsi"/>
        </w:rPr>
        <w:t xml:space="preserve"> topic is </w:t>
      </w:r>
      <w:r w:rsidR="00801399" w:rsidRPr="00544712">
        <w:rPr>
          <w:rFonts w:cstheme="minorHAnsi"/>
        </w:rPr>
        <w:t xml:space="preserve">a word distribution over the entire dictionary. </w:t>
      </w:r>
      <w:r w:rsidR="00203060" w:rsidRPr="00544712">
        <w:rPr>
          <w:rFonts w:cstheme="minorHAnsi"/>
        </w:rPr>
        <w:t>The</w:t>
      </w:r>
      <w:r w:rsidR="006045D9" w:rsidRPr="00544712">
        <w:rPr>
          <w:rFonts w:cstheme="minorHAnsi"/>
        </w:rPr>
        <w:t xml:space="preserve"> word distribution of a topic extracted from a corpus with 19175 words dictionary is shown in Figure 2. This topic consists of 384 words with non-zero </w:t>
      </w:r>
      <w:r w:rsidR="006045D9" w:rsidRPr="00544712">
        <w:rPr>
          <w:rFonts w:cstheme="minorHAnsi"/>
        </w:rPr>
        <w:lastRenderedPageBreak/>
        <w:t xml:space="preserve">probability. </w:t>
      </w:r>
      <w:r w:rsidR="005001DC" w:rsidRPr="00544712">
        <w:rPr>
          <w:rFonts w:cstheme="minorHAnsi"/>
        </w:rPr>
        <w:t xml:space="preserve">Generally, for convenience a topic will be </w:t>
      </w:r>
      <w:r w:rsidR="00D84DB5" w:rsidRPr="00544712">
        <w:rPr>
          <w:rFonts w:cstheme="minorHAnsi"/>
        </w:rPr>
        <w:t>displayed</w:t>
      </w:r>
      <w:r w:rsidR="005001DC" w:rsidRPr="00544712">
        <w:rPr>
          <w:rFonts w:cstheme="minorHAnsi"/>
        </w:rPr>
        <w:t xml:space="preserve"> as the first </w:t>
      </w:r>
      <w:r w:rsidR="00023F5D" w:rsidRPr="00544712">
        <w:rPr>
          <w:rFonts w:cstheme="minorHAnsi"/>
        </w:rPr>
        <w:t xml:space="preserve">10 </w:t>
      </w:r>
      <w:r w:rsidR="005001DC" w:rsidRPr="00544712">
        <w:rPr>
          <w:rFonts w:cstheme="minorHAnsi"/>
        </w:rPr>
        <w:t xml:space="preserve">probable words, as shown in Figure 3. In this case, the first 10 words accounts for 26.5% of total probability. </w:t>
      </w:r>
    </w:p>
    <w:p w:rsidR="006045D9" w:rsidRPr="00544712" w:rsidRDefault="006045D9" w:rsidP="00A547DB">
      <w:pPr>
        <w:spacing w:line="360" w:lineRule="auto"/>
        <w:rPr>
          <w:rFonts w:cstheme="minorHAnsi"/>
        </w:rPr>
      </w:pPr>
      <w:r w:rsidRPr="00544712">
        <w:rPr>
          <w:rFonts w:cstheme="minorHAnsi"/>
          <w:noProof/>
          <w:lang w:eastAsia="en-US"/>
        </w:rPr>
        <w:drawing>
          <wp:inline distT="0" distB="0" distL="0" distR="0" wp14:anchorId="1543A289" wp14:editId="5EBF12EC">
            <wp:extent cx="5943600" cy="1468624"/>
            <wp:effectExtent l="0" t="0" r="0" b="0"/>
            <wp:docPr id="2" name="Picture 2" descr="D:\002.Learning\003.Python_Project\CC\Figures\Sample Topic word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02.Learning\003.Python_Project\CC\Figures\Sample Topic word distribu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68624"/>
                    </a:xfrm>
                    <a:prstGeom prst="rect">
                      <a:avLst/>
                    </a:prstGeom>
                    <a:noFill/>
                    <a:ln>
                      <a:noFill/>
                    </a:ln>
                  </pic:spPr>
                </pic:pic>
              </a:graphicData>
            </a:graphic>
          </wp:inline>
        </w:drawing>
      </w:r>
    </w:p>
    <w:p w:rsidR="005001DC" w:rsidRPr="00544712" w:rsidRDefault="005001DC" w:rsidP="00A547DB">
      <w:pPr>
        <w:spacing w:line="360" w:lineRule="auto"/>
        <w:ind w:firstLine="720"/>
        <w:rPr>
          <w:rFonts w:cstheme="minorHAnsi"/>
        </w:rPr>
      </w:pPr>
      <w:r w:rsidRPr="00544712">
        <w:rPr>
          <w:rFonts w:cstheme="minorHAnsi"/>
        </w:rPr>
        <w:t>Figure 2. A topic of 384 words extracted from a corpus with 19175 words</w:t>
      </w:r>
    </w:p>
    <w:p w:rsidR="00801399" w:rsidRPr="00544712" w:rsidRDefault="005001DC" w:rsidP="00A547DB">
      <w:pPr>
        <w:spacing w:line="360" w:lineRule="auto"/>
        <w:jc w:val="center"/>
        <w:rPr>
          <w:rFonts w:cstheme="minorHAnsi"/>
        </w:rPr>
      </w:pPr>
      <w:r w:rsidRPr="00544712">
        <w:rPr>
          <w:rFonts w:cstheme="minorHAnsi"/>
          <w:noProof/>
          <w:lang w:eastAsia="en-US"/>
        </w:rPr>
        <w:drawing>
          <wp:inline distT="0" distB="0" distL="0" distR="0" wp14:anchorId="6345C791" wp14:editId="0705EBBB">
            <wp:extent cx="4803906" cy="1543050"/>
            <wp:effectExtent l="0" t="0" r="0" b="0"/>
            <wp:docPr id="4" name="Picture 4" descr="D:\002.Learning\003.Python_Project\CC\Figures\Sample Topic word distribution_10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002.Learning\003.Python_Project\CC\Figures\Sample Topic word distribution_10wor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1992" cy="1545647"/>
                    </a:xfrm>
                    <a:prstGeom prst="rect">
                      <a:avLst/>
                    </a:prstGeom>
                    <a:noFill/>
                    <a:ln>
                      <a:noFill/>
                    </a:ln>
                  </pic:spPr>
                </pic:pic>
              </a:graphicData>
            </a:graphic>
          </wp:inline>
        </w:drawing>
      </w:r>
    </w:p>
    <w:p w:rsidR="005001DC" w:rsidRPr="00544712" w:rsidRDefault="005001DC" w:rsidP="00A547DB">
      <w:pPr>
        <w:spacing w:line="360" w:lineRule="auto"/>
        <w:ind w:firstLine="720"/>
        <w:rPr>
          <w:rFonts w:cstheme="minorHAnsi"/>
        </w:rPr>
      </w:pPr>
      <w:r w:rsidRPr="00544712">
        <w:rPr>
          <w:rFonts w:cstheme="minorHAnsi"/>
        </w:rPr>
        <w:t xml:space="preserve">Figure </w:t>
      </w:r>
      <w:r w:rsidR="00D35E85" w:rsidRPr="00544712">
        <w:rPr>
          <w:rFonts w:cstheme="minorHAnsi"/>
        </w:rPr>
        <w:t>3</w:t>
      </w:r>
      <w:r w:rsidRPr="00544712">
        <w:rPr>
          <w:rFonts w:cstheme="minorHAnsi"/>
        </w:rPr>
        <w:t>. The 10 probable words in the topic of 384 words</w:t>
      </w:r>
    </w:p>
    <w:p w:rsidR="002E2887" w:rsidRPr="00544712" w:rsidRDefault="002E2887" w:rsidP="00A547DB">
      <w:pPr>
        <w:spacing w:line="360" w:lineRule="auto"/>
        <w:rPr>
          <w:rFonts w:cstheme="minorHAnsi"/>
        </w:rPr>
      </w:pPr>
    </w:p>
    <w:p w:rsidR="002C74FC" w:rsidRPr="00544712" w:rsidRDefault="00E71D86" w:rsidP="00A547DB">
      <w:pPr>
        <w:pStyle w:val="Heading2"/>
        <w:spacing w:line="360" w:lineRule="auto"/>
        <w:rPr>
          <w:rFonts w:asciiTheme="minorHAnsi" w:hAnsiTheme="minorHAnsi" w:cstheme="minorHAnsi"/>
          <w:color w:val="auto"/>
        </w:rPr>
      </w:pPr>
      <w:r w:rsidRPr="00544712">
        <w:rPr>
          <w:rFonts w:asciiTheme="minorHAnsi" w:hAnsiTheme="minorHAnsi" w:cstheme="minorHAnsi"/>
          <w:color w:val="auto"/>
        </w:rPr>
        <w:t xml:space="preserve">2.4 </w:t>
      </w:r>
      <w:r w:rsidR="00C379D5" w:rsidRPr="00544712">
        <w:rPr>
          <w:rFonts w:asciiTheme="minorHAnsi" w:hAnsiTheme="minorHAnsi" w:cstheme="minorHAnsi"/>
          <w:color w:val="auto"/>
        </w:rPr>
        <w:t xml:space="preserve">Sentimental Analysis: </w:t>
      </w:r>
    </w:p>
    <w:p w:rsidR="00DA2686" w:rsidRPr="00544712" w:rsidRDefault="00856DF6" w:rsidP="00D223A6">
      <w:pPr>
        <w:spacing w:line="360" w:lineRule="auto"/>
        <w:ind w:firstLine="720"/>
        <w:jc w:val="both"/>
        <w:rPr>
          <w:rFonts w:cstheme="minorHAnsi"/>
        </w:rPr>
        <w:pPrChange w:id="67" w:author="Hu, Wei" w:date="2017-03-30T15:28:00Z">
          <w:pPr>
            <w:spacing w:line="360" w:lineRule="auto"/>
            <w:jc w:val="both"/>
          </w:pPr>
        </w:pPrChange>
      </w:pPr>
      <w:r w:rsidRPr="00544712">
        <w:rPr>
          <w:rFonts w:cstheme="minorHAnsi"/>
        </w:rPr>
        <w:t xml:space="preserve">While the goal of topic modeling is to unveil the </w:t>
      </w:r>
      <w:del w:id="68" w:author="Hu, Wei" w:date="2017-03-30T14:43:00Z">
        <w:r w:rsidRPr="00544712" w:rsidDel="00E3624E">
          <w:rPr>
            <w:rFonts w:cstheme="minorHAnsi"/>
          </w:rPr>
          <w:delText>patent sematic structure</w:delText>
        </w:r>
      </w:del>
      <w:ins w:id="69" w:author="Hu, Wei" w:date="2017-03-30T14:43:00Z">
        <w:r w:rsidR="00E3624E">
          <w:rPr>
            <w:rFonts w:cstheme="minorHAnsi"/>
          </w:rPr>
          <w:t>sematic patterns</w:t>
        </w:r>
      </w:ins>
      <w:r w:rsidRPr="00544712">
        <w:rPr>
          <w:rFonts w:cstheme="minorHAnsi"/>
        </w:rPr>
        <w:t xml:space="preserve"> in the documents, sentiment analysis focus</w:t>
      </w:r>
      <w:r w:rsidR="00DB3EA9" w:rsidRPr="00544712">
        <w:rPr>
          <w:rFonts w:cstheme="minorHAnsi"/>
        </w:rPr>
        <w:t>es</w:t>
      </w:r>
      <w:r w:rsidRPr="00544712">
        <w:rPr>
          <w:rFonts w:cstheme="minorHAnsi"/>
        </w:rPr>
        <w:t xml:space="preserve"> on </w:t>
      </w:r>
      <w:r w:rsidR="004C5965" w:rsidRPr="00544712">
        <w:rPr>
          <w:rFonts w:cstheme="minorHAnsi"/>
        </w:rPr>
        <w:t>analyzing</w:t>
      </w:r>
      <w:r w:rsidRPr="00544712">
        <w:rPr>
          <w:rFonts w:cstheme="minorHAnsi"/>
        </w:rPr>
        <w:t xml:space="preserve"> people’s </w:t>
      </w:r>
      <w:del w:id="70" w:author="Hu, Wei" w:date="2017-03-30T15:22:00Z">
        <w:r w:rsidR="004C5965" w:rsidRPr="00544712" w:rsidDel="0087017B">
          <w:rPr>
            <w:rFonts w:cstheme="minorHAnsi"/>
          </w:rPr>
          <w:delText xml:space="preserve">subjectivity </w:delText>
        </w:r>
      </w:del>
      <w:ins w:id="71" w:author="Hu, Wei" w:date="2017-03-30T15:22:00Z">
        <w:r w:rsidR="0087017B">
          <w:rPr>
            <w:rFonts w:cstheme="minorHAnsi"/>
          </w:rPr>
          <w:t>emotion</w:t>
        </w:r>
        <w:r w:rsidR="0087017B" w:rsidRPr="00544712">
          <w:rPr>
            <w:rFonts w:cstheme="minorHAnsi"/>
          </w:rPr>
          <w:t xml:space="preserve"> </w:t>
        </w:r>
      </w:ins>
      <w:r w:rsidR="004C5965" w:rsidRPr="00544712">
        <w:rPr>
          <w:rFonts w:cstheme="minorHAnsi"/>
        </w:rPr>
        <w:t xml:space="preserve">and </w:t>
      </w:r>
      <w:r w:rsidRPr="00544712">
        <w:rPr>
          <w:rFonts w:cstheme="minorHAnsi"/>
        </w:rPr>
        <w:t>sentimental polarity</w:t>
      </w:r>
      <w:r w:rsidR="004C5965" w:rsidRPr="00544712">
        <w:rPr>
          <w:rFonts w:cstheme="minorHAnsi"/>
        </w:rPr>
        <w:t xml:space="preserve">. </w:t>
      </w:r>
      <w:del w:id="72" w:author="Hu, Wei" w:date="2017-03-30T14:44:00Z">
        <w:r w:rsidR="00A54F40" w:rsidRPr="00544712" w:rsidDel="00E3624E">
          <w:rPr>
            <w:rFonts w:cstheme="minorHAnsi"/>
          </w:rPr>
          <w:delText>Obviously the most important</w:delText>
        </w:r>
      </w:del>
      <w:ins w:id="73" w:author="Hu, Wei" w:date="2017-03-30T14:44:00Z">
        <w:r w:rsidR="00E3624E">
          <w:rPr>
            <w:rFonts w:cstheme="minorHAnsi"/>
          </w:rPr>
          <w:t>The most obvious</w:t>
        </w:r>
      </w:ins>
      <w:r w:rsidR="00A54F40" w:rsidRPr="00544712">
        <w:rPr>
          <w:rFonts w:cstheme="minorHAnsi"/>
        </w:rPr>
        <w:t xml:space="preserve"> indicators of sentiments are </w:t>
      </w:r>
      <w:del w:id="74" w:author="Hu, Wei" w:date="2017-03-30T14:49:00Z">
        <w:r w:rsidR="00A54F40" w:rsidRPr="00544712" w:rsidDel="00CB2113">
          <w:rPr>
            <w:rFonts w:cstheme="minorHAnsi"/>
          </w:rPr>
          <w:delText xml:space="preserve">sentiment </w:delText>
        </w:r>
      </w:del>
      <w:ins w:id="75" w:author="Hu, Wei" w:date="2017-03-30T14:49:00Z">
        <w:r w:rsidR="00CB2113">
          <w:rPr>
            <w:rFonts w:cstheme="minorHAnsi"/>
          </w:rPr>
          <w:t>the posi</w:t>
        </w:r>
        <w:r w:rsidR="00CB2113" w:rsidRPr="00544712">
          <w:rPr>
            <w:rFonts w:cstheme="minorHAnsi"/>
          </w:rPr>
          <w:t>t</w:t>
        </w:r>
        <w:r w:rsidR="00CB2113">
          <w:rPr>
            <w:rFonts w:cstheme="minorHAnsi"/>
          </w:rPr>
          <w:t>ive and negative</w:t>
        </w:r>
        <w:r w:rsidR="00CB2113" w:rsidRPr="00544712">
          <w:rPr>
            <w:rFonts w:cstheme="minorHAnsi"/>
          </w:rPr>
          <w:t xml:space="preserve"> </w:t>
        </w:r>
      </w:ins>
      <w:r w:rsidR="00A54F40" w:rsidRPr="00544712">
        <w:rPr>
          <w:rFonts w:cstheme="minorHAnsi"/>
        </w:rPr>
        <w:t xml:space="preserve">words. </w:t>
      </w:r>
      <w:del w:id="76" w:author="Hu, Wei" w:date="2017-03-30T14:49:00Z">
        <w:r w:rsidR="00A54F40" w:rsidRPr="00544712" w:rsidDel="00AB51E3">
          <w:rPr>
            <w:rFonts w:cstheme="minorHAnsi"/>
          </w:rPr>
          <w:delText xml:space="preserve">These are words that are commonly used to express positive or negative sentiments. </w:delText>
        </w:r>
      </w:del>
      <w:r w:rsidR="00A54F40" w:rsidRPr="00544712">
        <w:rPr>
          <w:rFonts w:cstheme="minorHAnsi"/>
        </w:rPr>
        <w:t xml:space="preserve">For example, </w:t>
      </w:r>
      <w:r w:rsidR="00676842" w:rsidRPr="00544712">
        <w:rPr>
          <w:rFonts w:cstheme="minorHAnsi"/>
        </w:rPr>
        <w:t>‘</w:t>
      </w:r>
      <w:r w:rsidR="00A54F40" w:rsidRPr="00544712">
        <w:rPr>
          <w:rFonts w:cstheme="minorHAnsi"/>
        </w:rPr>
        <w:t>good</w:t>
      </w:r>
      <w:r w:rsidR="00676842" w:rsidRPr="00544712">
        <w:rPr>
          <w:rFonts w:cstheme="minorHAnsi"/>
        </w:rPr>
        <w:t>’</w:t>
      </w:r>
      <w:r w:rsidR="00A54F40" w:rsidRPr="00544712">
        <w:rPr>
          <w:rFonts w:cstheme="minorHAnsi"/>
        </w:rPr>
        <w:t xml:space="preserve">, </w:t>
      </w:r>
      <w:r w:rsidR="00676842" w:rsidRPr="00544712">
        <w:rPr>
          <w:rFonts w:cstheme="minorHAnsi"/>
        </w:rPr>
        <w:t>‘</w:t>
      </w:r>
      <w:r w:rsidR="00A6666A" w:rsidRPr="00544712">
        <w:rPr>
          <w:rFonts w:cstheme="minorHAnsi"/>
        </w:rPr>
        <w:t>awesome</w:t>
      </w:r>
      <w:r w:rsidR="00676842" w:rsidRPr="00544712">
        <w:rPr>
          <w:rFonts w:cstheme="minorHAnsi"/>
        </w:rPr>
        <w:t>’</w:t>
      </w:r>
      <w:r w:rsidR="00A54F40" w:rsidRPr="00544712">
        <w:rPr>
          <w:rFonts w:cstheme="minorHAnsi"/>
        </w:rPr>
        <w:t xml:space="preserve"> and </w:t>
      </w:r>
      <w:r w:rsidR="00676842" w:rsidRPr="00544712">
        <w:rPr>
          <w:rFonts w:cstheme="minorHAnsi"/>
        </w:rPr>
        <w:t>‘</w:t>
      </w:r>
      <w:r w:rsidR="00A54F40" w:rsidRPr="00544712">
        <w:rPr>
          <w:rFonts w:cstheme="minorHAnsi"/>
        </w:rPr>
        <w:t>delicious</w:t>
      </w:r>
      <w:r w:rsidR="00676842" w:rsidRPr="00544712">
        <w:rPr>
          <w:rFonts w:cstheme="minorHAnsi"/>
        </w:rPr>
        <w:t>’</w:t>
      </w:r>
      <w:r w:rsidR="00A54F40" w:rsidRPr="00544712">
        <w:rPr>
          <w:rFonts w:cstheme="minorHAnsi"/>
        </w:rPr>
        <w:t xml:space="preserve"> are positive sentiment words, and </w:t>
      </w:r>
      <w:r w:rsidR="00676842" w:rsidRPr="00544712">
        <w:rPr>
          <w:rFonts w:cstheme="minorHAnsi"/>
        </w:rPr>
        <w:t>‘</w:t>
      </w:r>
      <w:r w:rsidR="00A54F40" w:rsidRPr="00544712">
        <w:rPr>
          <w:rFonts w:cstheme="minorHAnsi"/>
        </w:rPr>
        <w:t>bad</w:t>
      </w:r>
      <w:r w:rsidR="00676842" w:rsidRPr="00544712">
        <w:rPr>
          <w:rFonts w:cstheme="minorHAnsi"/>
        </w:rPr>
        <w:t>’</w:t>
      </w:r>
      <w:r w:rsidR="00A54F40" w:rsidRPr="00544712">
        <w:rPr>
          <w:rFonts w:cstheme="minorHAnsi"/>
        </w:rPr>
        <w:t xml:space="preserve">, </w:t>
      </w:r>
      <w:r w:rsidR="00676842" w:rsidRPr="00544712">
        <w:rPr>
          <w:rFonts w:cstheme="minorHAnsi"/>
        </w:rPr>
        <w:t>‘</w:t>
      </w:r>
      <w:r w:rsidR="006C7C68" w:rsidRPr="00544712">
        <w:rPr>
          <w:rFonts w:cstheme="minorHAnsi"/>
        </w:rPr>
        <w:t>awful</w:t>
      </w:r>
      <w:r w:rsidR="00676842" w:rsidRPr="00544712">
        <w:rPr>
          <w:rFonts w:cstheme="minorHAnsi"/>
        </w:rPr>
        <w:t>’</w:t>
      </w:r>
      <w:r w:rsidR="00A54F40" w:rsidRPr="00544712">
        <w:rPr>
          <w:rFonts w:cstheme="minorHAnsi"/>
        </w:rPr>
        <w:t xml:space="preserve">, and </w:t>
      </w:r>
      <w:r w:rsidR="00676842" w:rsidRPr="00544712">
        <w:rPr>
          <w:rFonts w:cstheme="minorHAnsi"/>
        </w:rPr>
        <w:t>‘</w:t>
      </w:r>
      <w:r w:rsidR="00A54F40" w:rsidRPr="00544712">
        <w:rPr>
          <w:rFonts w:cstheme="minorHAnsi"/>
        </w:rPr>
        <w:t>terrible</w:t>
      </w:r>
      <w:r w:rsidR="00676842" w:rsidRPr="00544712">
        <w:rPr>
          <w:rFonts w:cstheme="minorHAnsi"/>
        </w:rPr>
        <w:t>’</w:t>
      </w:r>
      <w:r w:rsidR="00A54F40" w:rsidRPr="00544712">
        <w:rPr>
          <w:rFonts w:cstheme="minorHAnsi"/>
        </w:rPr>
        <w:t xml:space="preserve"> are negative sentiment words. Apart from individual words, there are also phrases and idioms, e.g., </w:t>
      </w:r>
      <w:del w:id="77" w:author="Hu, Wei" w:date="2017-03-30T14:51:00Z">
        <w:r w:rsidR="00A54F40" w:rsidRPr="00544712" w:rsidDel="00AB51E3">
          <w:rPr>
            <w:rFonts w:cstheme="minorHAnsi"/>
          </w:rPr>
          <w:delText>cost someone an arm and a leg</w:delText>
        </w:r>
      </w:del>
      <w:ins w:id="78" w:author="Hu, Wei" w:date="2017-03-30T14:51:00Z">
        <w:r w:rsidR="00AB51E3">
          <w:rPr>
            <w:rFonts w:cstheme="minorHAnsi"/>
          </w:rPr>
          <w:t>‘piece of cake’ and ‘</w:t>
        </w:r>
      </w:ins>
      <w:ins w:id="79" w:author="Hu, Wei" w:date="2017-03-30T14:52:00Z">
        <w:r w:rsidR="00AB51E3">
          <w:rPr>
            <w:rFonts w:cstheme="minorHAnsi"/>
          </w:rPr>
          <w:t>not my cup of tea’</w:t>
        </w:r>
      </w:ins>
      <w:r w:rsidR="00A54F40" w:rsidRPr="00544712">
        <w:rPr>
          <w:rFonts w:cstheme="minorHAnsi"/>
        </w:rPr>
        <w:t>.</w:t>
      </w:r>
      <w:ins w:id="80" w:author="Hu, Wei" w:date="2017-03-30T15:18:00Z">
        <w:r w:rsidR="00F96EBB">
          <w:rPr>
            <w:rFonts w:cstheme="minorHAnsi"/>
          </w:rPr>
          <w:t xml:space="preserve"> What is more, </w:t>
        </w:r>
      </w:ins>
      <w:del w:id="81" w:author="Hu, Wei" w:date="2017-03-30T15:18:00Z">
        <w:r w:rsidR="00A54F40" w:rsidRPr="00544712" w:rsidDel="00F96EBB">
          <w:rPr>
            <w:rFonts w:cstheme="minorHAnsi"/>
          </w:rPr>
          <w:delText xml:space="preserve"> </w:delText>
        </w:r>
      </w:del>
      <w:del w:id="82" w:author="Hu, Wei" w:date="2017-03-30T15:14:00Z">
        <w:r w:rsidR="00A54F40" w:rsidRPr="00544712" w:rsidDel="00F96EBB">
          <w:rPr>
            <w:rFonts w:cstheme="minorHAnsi"/>
          </w:rPr>
          <w:delText>Sentiment words and phrases are instrumental to sentiment analysis for obvious reasons.</w:delText>
        </w:r>
      </w:del>
      <w:ins w:id="83" w:author="Hu, Wei" w:date="2017-03-30T15:18:00Z">
        <w:r w:rsidR="00F96EBB">
          <w:rPr>
            <w:rFonts w:cstheme="minorHAnsi"/>
          </w:rPr>
          <w:t>wo</w:t>
        </w:r>
        <w:r w:rsidR="00F96EBB">
          <w:rPr>
            <w:rFonts w:cstheme="minorHAnsi"/>
          </w:rPr>
          <w:t>rd morphologies like ‘ymmmmy’ and emoji like ‘</w:t>
        </w:r>
        <w:r w:rsidR="00F96EBB" w:rsidRPr="00F96EBB">
          <w:rPr>
            <w:rFonts w:cstheme="minorHAnsi"/>
          </w:rPr>
          <w:sym w:font="Wingdings" w:char="F04A"/>
        </w:r>
        <w:r w:rsidR="00F96EBB">
          <w:rPr>
            <w:rFonts w:cstheme="minorHAnsi"/>
          </w:rPr>
          <w:t>’</w:t>
        </w:r>
        <w:r w:rsidR="00F96EBB">
          <w:rPr>
            <w:rFonts w:cstheme="minorHAnsi"/>
          </w:rPr>
          <w:t xml:space="preserve"> are also widely used in the </w:t>
        </w:r>
      </w:ins>
      <w:ins w:id="84" w:author="Hu, Wei" w:date="2017-03-30T15:14:00Z">
        <w:r w:rsidR="00F96EBB">
          <w:rPr>
            <w:rFonts w:cstheme="minorHAnsi"/>
          </w:rPr>
          <w:t xml:space="preserve">social media text. </w:t>
        </w:r>
      </w:ins>
      <w:ins w:id="85" w:author="Hu, Wei" w:date="2017-03-30T15:20:00Z">
        <w:r w:rsidR="00D00F5E">
          <w:rPr>
            <w:rFonts w:cstheme="minorHAnsi"/>
          </w:rPr>
          <w:t xml:space="preserve">An important approach for sentimental analysis is to compare the </w:t>
        </w:r>
      </w:ins>
      <w:ins w:id="86" w:author="Hu, Wei" w:date="2017-03-30T15:28:00Z">
        <w:r w:rsidR="00B71FF6">
          <w:rPr>
            <w:rFonts w:cstheme="minorHAnsi"/>
          </w:rPr>
          <w:t>focused</w:t>
        </w:r>
      </w:ins>
      <w:ins w:id="87" w:author="Hu, Wei" w:date="2017-03-30T15:25:00Z">
        <w:r w:rsidR="00333F76">
          <w:rPr>
            <w:rFonts w:cstheme="minorHAnsi"/>
          </w:rPr>
          <w:t xml:space="preserve"> </w:t>
        </w:r>
      </w:ins>
      <w:ins w:id="88" w:author="Hu, Wei" w:date="2017-03-30T15:20:00Z">
        <w:r w:rsidR="00D00F5E">
          <w:rPr>
            <w:rFonts w:cstheme="minorHAnsi"/>
          </w:rPr>
          <w:t xml:space="preserve">documents against </w:t>
        </w:r>
      </w:ins>
      <w:del w:id="89" w:author="Hu, Wei" w:date="2017-03-30T15:19:00Z">
        <w:r w:rsidR="00A54F40" w:rsidRPr="00544712" w:rsidDel="00F96EBB">
          <w:rPr>
            <w:rFonts w:cstheme="minorHAnsi"/>
          </w:rPr>
          <w:delText xml:space="preserve"> </w:delText>
        </w:r>
      </w:del>
      <w:del w:id="90" w:author="Hu, Wei" w:date="2017-03-30T15:21:00Z">
        <w:r w:rsidR="00A54F40" w:rsidRPr="00544712" w:rsidDel="00D00F5E">
          <w:rPr>
            <w:rFonts w:cstheme="minorHAnsi"/>
          </w:rPr>
          <w:delText>A</w:delText>
        </w:r>
      </w:del>
      <w:ins w:id="91" w:author="Hu, Wei" w:date="2017-03-30T15:21:00Z">
        <w:r w:rsidR="00D00F5E">
          <w:rPr>
            <w:rFonts w:cstheme="minorHAnsi"/>
          </w:rPr>
          <w:t>a</w:t>
        </w:r>
      </w:ins>
      <w:r w:rsidR="00A54F40" w:rsidRPr="00544712">
        <w:rPr>
          <w:rFonts w:cstheme="minorHAnsi"/>
        </w:rPr>
        <w:t xml:space="preserve"> </w:t>
      </w:r>
      <w:del w:id="92" w:author="Hu, Wei" w:date="2017-03-30T15:19:00Z">
        <w:r w:rsidR="00A54F40" w:rsidRPr="00544712" w:rsidDel="00F96EBB">
          <w:rPr>
            <w:rFonts w:cstheme="minorHAnsi"/>
          </w:rPr>
          <w:delText xml:space="preserve">list </w:delText>
        </w:r>
      </w:del>
      <w:ins w:id="93" w:author="Hu, Wei" w:date="2017-03-30T15:19:00Z">
        <w:r w:rsidR="00F96EBB">
          <w:rPr>
            <w:rFonts w:cstheme="minorHAnsi"/>
          </w:rPr>
          <w:t xml:space="preserve">collection </w:t>
        </w:r>
      </w:ins>
      <w:r w:rsidR="00A54F40" w:rsidRPr="00544712">
        <w:rPr>
          <w:rFonts w:cstheme="minorHAnsi"/>
        </w:rPr>
        <w:t xml:space="preserve">of </w:t>
      </w:r>
      <w:del w:id="94" w:author="Hu, Wei" w:date="2017-03-30T15:21:00Z">
        <w:r w:rsidR="00A54F40" w:rsidRPr="00544712" w:rsidDel="00D00F5E">
          <w:rPr>
            <w:rFonts w:cstheme="minorHAnsi"/>
          </w:rPr>
          <w:delText xml:space="preserve">such </w:delText>
        </w:r>
      </w:del>
      <w:ins w:id="95" w:author="Hu, Wei" w:date="2017-03-30T15:21:00Z">
        <w:r w:rsidR="00D00F5E">
          <w:rPr>
            <w:rFonts w:cstheme="minorHAnsi"/>
          </w:rPr>
          <w:t>sentimental</w:t>
        </w:r>
        <w:r w:rsidR="00D00F5E" w:rsidRPr="00544712">
          <w:rPr>
            <w:rFonts w:cstheme="minorHAnsi"/>
          </w:rPr>
          <w:t xml:space="preserve"> </w:t>
        </w:r>
      </w:ins>
      <w:r w:rsidR="00A54F40" w:rsidRPr="00544712">
        <w:rPr>
          <w:rFonts w:cstheme="minorHAnsi"/>
        </w:rPr>
        <w:t>words and phrases</w:t>
      </w:r>
      <w:ins w:id="96" w:author="Hu, Wei" w:date="2017-03-30T15:21:00Z">
        <w:r w:rsidR="00D00F5E">
          <w:rPr>
            <w:rFonts w:cstheme="minorHAnsi"/>
          </w:rPr>
          <w:t>, which</w:t>
        </w:r>
      </w:ins>
      <w:r w:rsidR="00A54F40" w:rsidRPr="00544712">
        <w:rPr>
          <w:rFonts w:cstheme="minorHAnsi"/>
        </w:rPr>
        <w:t xml:space="preserve"> is called a sentiment lexicon. Over the years, researchers have designed numerous algorithms to compile such lexicons. [4]</w:t>
      </w:r>
      <w:r w:rsidR="00453FEF" w:rsidRPr="00544712">
        <w:rPr>
          <w:rFonts w:cstheme="minorHAnsi"/>
        </w:rPr>
        <w:t xml:space="preserve"> </w:t>
      </w:r>
    </w:p>
    <w:p w:rsidR="008A5D3F" w:rsidRDefault="00222F78" w:rsidP="00D223A6">
      <w:pPr>
        <w:spacing w:line="360" w:lineRule="auto"/>
        <w:ind w:firstLine="720"/>
        <w:jc w:val="both"/>
        <w:rPr>
          <w:rFonts w:cstheme="minorHAnsi"/>
        </w:rPr>
        <w:pPrChange w:id="97" w:author="Hu, Wei" w:date="2017-03-30T15:28:00Z">
          <w:pPr>
            <w:spacing w:line="360" w:lineRule="auto"/>
            <w:jc w:val="both"/>
          </w:pPr>
        </w:pPrChange>
      </w:pPr>
      <w:ins w:id="98" w:author="Hu, Wei" w:date="2017-03-30T15:42:00Z">
        <w:r>
          <w:rPr>
            <w:rFonts w:cstheme="minorHAnsi"/>
          </w:rPr>
          <w:t xml:space="preserve">The </w:t>
        </w:r>
      </w:ins>
      <w:r w:rsidR="00453FEF" w:rsidRPr="00544712">
        <w:rPr>
          <w:rFonts w:cstheme="minorHAnsi"/>
        </w:rPr>
        <w:t xml:space="preserve">VADER (Valence Aware Dictionary for Sentiment Reasoning) </w:t>
      </w:r>
      <w:r w:rsidR="006E3828" w:rsidRPr="00544712">
        <w:rPr>
          <w:rFonts w:cstheme="minorHAnsi"/>
        </w:rPr>
        <w:t xml:space="preserve">lexicon </w:t>
      </w:r>
      <w:r w:rsidR="00453FEF" w:rsidRPr="00544712">
        <w:rPr>
          <w:rFonts w:cstheme="minorHAnsi"/>
        </w:rPr>
        <w:t>was introduced in 2014</w:t>
      </w:r>
      <w:r w:rsidR="00ED2606" w:rsidRPr="00544712">
        <w:rPr>
          <w:rFonts w:cstheme="minorHAnsi"/>
        </w:rPr>
        <w:t xml:space="preserve"> based on existin</w:t>
      </w:r>
      <w:bookmarkStart w:id="99" w:name="_GoBack"/>
      <w:bookmarkEnd w:id="99"/>
      <w:r w:rsidR="00ED2606" w:rsidRPr="00544712">
        <w:rPr>
          <w:rFonts w:cstheme="minorHAnsi"/>
        </w:rPr>
        <w:t xml:space="preserve">g well-established and human validated sentiment lexicons with additional lexical </w:t>
      </w:r>
      <w:r w:rsidR="00ED2606" w:rsidRPr="00544712">
        <w:rPr>
          <w:rFonts w:cstheme="minorHAnsi"/>
        </w:rPr>
        <w:lastRenderedPageBreak/>
        <w:t>features in social media</w:t>
      </w:r>
      <w:r w:rsidR="00754485" w:rsidRPr="00544712">
        <w:rPr>
          <w:rFonts w:cstheme="minorHAnsi"/>
        </w:rPr>
        <w:t xml:space="preserve"> [5]</w:t>
      </w:r>
      <w:r w:rsidR="0005385B" w:rsidRPr="00544712">
        <w:rPr>
          <w:rFonts w:cstheme="minorHAnsi"/>
        </w:rPr>
        <w:t xml:space="preserve">. </w:t>
      </w:r>
      <w:r w:rsidR="006E3828" w:rsidRPr="00544712">
        <w:rPr>
          <w:rFonts w:cstheme="minorHAnsi"/>
        </w:rPr>
        <w:t>It c</w:t>
      </w:r>
      <w:del w:id="100" w:author="Hu, Wei" w:date="2017-03-30T15:19:00Z">
        <w:r w:rsidR="006E3828" w:rsidRPr="00544712" w:rsidDel="00F96EBB">
          <w:rPr>
            <w:rFonts w:cstheme="minorHAnsi"/>
          </w:rPr>
          <w:delText>o</w:delText>
        </w:r>
      </w:del>
      <w:r w:rsidR="006E3828" w:rsidRPr="00544712">
        <w:rPr>
          <w:rFonts w:cstheme="minorHAnsi"/>
        </w:rPr>
        <w:t xml:space="preserve">llected about 7500 lexical features, including </w:t>
      </w:r>
      <w:r w:rsidR="00ED2606" w:rsidRPr="00544712">
        <w:rPr>
          <w:rFonts w:cstheme="minorHAnsi"/>
        </w:rPr>
        <w:t xml:space="preserve">regular </w:t>
      </w:r>
      <w:r w:rsidR="00262449" w:rsidRPr="00544712">
        <w:rPr>
          <w:rFonts w:cstheme="minorHAnsi"/>
        </w:rPr>
        <w:t xml:space="preserve">single </w:t>
      </w:r>
      <w:r w:rsidR="006E3828" w:rsidRPr="00544712">
        <w:rPr>
          <w:rFonts w:cstheme="minorHAnsi"/>
        </w:rPr>
        <w:t>words</w:t>
      </w:r>
      <w:r w:rsidR="00ED2606" w:rsidRPr="00544712">
        <w:rPr>
          <w:rFonts w:cstheme="minorHAnsi"/>
        </w:rPr>
        <w:t>, abbreviation like ‘plz’, emoticons like “:)” and “</w:t>
      </w:r>
      <w:r w:rsidR="00ED2606" w:rsidRPr="00544712">
        <w:rPr>
          <w:rFonts w:cstheme="minorHAnsi"/>
          <w:shd w:val="clear" w:color="auto" w:fill="FFFFFF"/>
        </w:rPr>
        <w:t>:-(“, and social media morphology of words like ‘sux’ as another type of ‘sucks’</w:t>
      </w:r>
      <w:r w:rsidR="00DA2686" w:rsidRPr="00544712">
        <w:rPr>
          <w:rFonts w:cstheme="minorHAnsi"/>
          <w:shd w:val="clear" w:color="auto" w:fill="FFFFFF"/>
        </w:rPr>
        <w:t>[6]</w:t>
      </w:r>
      <w:r w:rsidR="00ED2606" w:rsidRPr="00544712">
        <w:rPr>
          <w:rFonts w:cstheme="minorHAnsi"/>
          <w:shd w:val="clear" w:color="auto" w:fill="FFFFFF"/>
        </w:rPr>
        <w:t xml:space="preserve">. </w:t>
      </w:r>
      <w:r w:rsidR="008A5D3F" w:rsidRPr="00544712">
        <w:rPr>
          <w:rFonts w:cstheme="minorHAnsi"/>
        </w:rPr>
        <w:t xml:space="preserve">It provided a sentiment valence score </w:t>
      </w:r>
      <w:r w:rsidR="006E1FB2" w:rsidRPr="00544712">
        <w:rPr>
          <w:rFonts w:cstheme="minorHAnsi"/>
        </w:rPr>
        <w:t xml:space="preserve">on a scale of [-4, 4] </w:t>
      </w:r>
      <w:r w:rsidR="008A5D3F" w:rsidRPr="00544712">
        <w:rPr>
          <w:rFonts w:cstheme="minorHAnsi"/>
        </w:rPr>
        <w:t>for each lexical feature based on statistical results of human manual rating under careful training and strict quality control procedure</w:t>
      </w:r>
      <w:r w:rsidR="00E71D86" w:rsidRPr="00544712">
        <w:rPr>
          <w:rFonts w:cstheme="minorHAnsi"/>
        </w:rPr>
        <w:t xml:space="preserve"> [5]</w:t>
      </w:r>
      <w:r w:rsidR="008A5D3F" w:rsidRPr="00544712">
        <w:rPr>
          <w:rFonts w:cstheme="minorHAnsi"/>
        </w:rPr>
        <w:t>. It also considered the booting effect of particular grammatical and syntactical factors, for example, ‘!’ and ‘extremely’ could increase the sentimental intensity of the words in</w:t>
      </w:r>
      <w:r w:rsidR="00EE25D5" w:rsidRPr="00544712">
        <w:rPr>
          <w:rFonts w:cstheme="minorHAnsi"/>
        </w:rPr>
        <w:t xml:space="preserve"> the same sentence, which was evaluated by human expert and validated by a team of raters. </w:t>
      </w:r>
    </w:p>
    <w:p w:rsidR="00285B40" w:rsidRPr="00544712" w:rsidRDefault="007754AF" w:rsidP="00B1538B">
      <w:pPr>
        <w:spacing w:line="360" w:lineRule="auto"/>
        <w:ind w:firstLine="720"/>
        <w:jc w:val="both"/>
        <w:rPr>
          <w:rFonts w:cstheme="minorHAnsi"/>
        </w:rPr>
        <w:pPrChange w:id="101" w:author="Hu, Wei" w:date="2017-03-30T15:41:00Z">
          <w:pPr>
            <w:spacing w:line="360" w:lineRule="auto"/>
            <w:jc w:val="both"/>
          </w:pPr>
        </w:pPrChange>
      </w:pPr>
      <w:ins w:id="102" w:author="Hu, Wei" w:date="2017-03-30T15:41:00Z">
        <w:r>
          <w:rPr>
            <w:rFonts w:cstheme="minorHAnsi"/>
          </w:rPr>
          <w:t xml:space="preserve">The </w:t>
        </w:r>
      </w:ins>
      <w:r w:rsidR="00285B40">
        <w:rPr>
          <w:rFonts w:cstheme="minorHAnsi"/>
        </w:rPr>
        <w:t>VADER Lexicon provided a convenient and fast approach to quantitatively evaluate sentimental polarity of socia</w:t>
      </w:r>
      <w:r w:rsidR="00A57BCB">
        <w:rPr>
          <w:rFonts w:cstheme="minorHAnsi"/>
        </w:rPr>
        <w:t xml:space="preserve">l media data like customer reviews.  Extracting sentimental words, looking up their valence scores, aggregating the scores to sentence, paragraph or document allow the sentiment polarity to be evaluated in multiple text levels. </w:t>
      </w:r>
      <w:r w:rsidR="00285B40">
        <w:rPr>
          <w:rFonts w:cstheme="minorHAnsi"/>
        </w:rPr>
        <w:t xml:space="preserve"> </w:t>
      </w:r>
    </w:p>
    <w:p w:rsidR="00EE25D5" w:rsidRPr="00544712" w:rsidDel="009065D0" w:rsidRDefault="00EE25D5" w:rsidP="00A547DB">
      <w:pPr>
        <w:spacing w:line="360" w:lineRule="auto"/>
        <w:jc w:val="both"/>
        <w:rPr>
          <w:del w:id="103" w:author="Hu, Wei" w:date="2017-03-30T15:30:00Z"/>
          <w:rFonts w:cstheme="minorHAnsi"/>
        </w:rPr>
      </w:pPr>
    </w:p>
    <w:p w:rsidR="004373E0" w:rsidRDefault="009C7124" w:rsidP="009065D0">
      <w:pPr>
        <w:pStyle w:val="Heading1"/>
        <w:numPr>
          <w:ilvl w:val="0"/>
          <w:numId w:val="4"/>
        </w:numPr>
        <w:rPr>
          <w:ins w:id="104" w:author="Hu, Wei" w:date="2017-03-30T15:30:00Z"/>
          <w:rFonts w:asciiTheme="minorHAnsi" w:hAnsiTheme="minorHAnsi" w:cstheme="minorHAnsi"/>
          <w:color w:val="auto"/>
          <w:sz w:val="24"/>
          <w:szCs w:val="24"/>
        </w:rPr>
        <w:pPrChange w:id="105" w:author="Hu, Wei" w:date="2017-03-30T15:30:00Z">
          <w:pPr>
            <w:pStyle w:val="Heading1"/>
          </w:pPr>
        </w:pPrChange>
      </w:pPr>
      <w:del w:id="106" w:author="Hu, Wei" w:date="2017-03-30T15:30:00Z">
        <w:r w:rsidRPr="00544712" w:rsidDel="009065D0">
          <w:rPr>
            <w:rFonts w:asciiTheme="minorHAnsi" w:hAnsiTheme="minorHAnsi" w:cstheme="minorHAnsi"/>
            <w:color w:val="auto"/>
            <w:sz w:val="24"/>
            <w:szCs w:val="24"/>
          </w:rPr>
          <w:delText>3</w:delText>
        </w:r>
        <w:r w:rsidR="004373E0" w:rsidRPr="00544712" w:rsidDel="009065D0">
          <w:rPr>
            <w:rFonts w:asciiTheme="minorHAnsi" w:hAnsiTheme="minorHAnsi" w:cstheme="minorHAnsi"/>
            <w:color w:val="auto"/>
            <w:sz w:val="24"/>
            <w:szCs w:val="24"/>
          </w:rPr>
          <w:delText xml:space="preserve">. </w:delText>
        </w:r>
      </w:del>
      <w:r w:rsidR="004373E0" w:rsidRPr="00544712">
        <w:rPr>
          <w:rFonts w:asciiTheme="minorHAnsi" w:hAnsiTheme="minorHAnsi" w:cstheme="minorHAnsi"/>
          <w:color w:val="auto"/>
          <w:sz w:val="24"/>
          <w:szCs w:val="24"/>
        </w:rPr>
        <w:t>Data Description</w:t>
      </w:r>
    </w:p>
    <w:p w:rsidR="009065D0" w:rsidRPr="009065D0" w:rsidRDefault="009065D0" w:rsidP="009065D0">
      <w:pPr>
        <w:pStyle w:val="ListParagraph"/>
        <w:ind w:left="360"/>
        <w:rPr>
          <w:rPrChange w:id="107" w:author="Hu, Wei" w:date="2017-03-30T15:30:00Z">
            <w:rPr>
              <w:rFonts w:asciiTheme="minorHAnsi" w:hAnsiTheme="minorHAnsi" w:cstheme="minorHAnsi"/>
              <w:color w:val="auto"/>
              <w:sz w:val="24"/>
              <w:szCs w:val="24"/>
            </w:rPr>
          </w:rPrChange>
        </w:rPr>
        <w:pPrChange w:id="108" w:author="Hu, Wei" w:date="2017-03-30T15:30:00Z">
          <w:pPr>
            <w:pStyle w:val="Heading1"/>
          </w:pPr>
        </w:pPrChange>
      </w:pPr>
    </w:p>
    <w:p w:rsidR="004373E0" w:rsidRPr="00544712" w:rsidRDefault="004373E0" w:rsidP="00C61A3E">
      <w:pPr>
        <w:spacing w:line="360" w:lineRule="auto"/>
        <w:ind w:firstLine="720"/>
        <w:jc w:val="both"/>
        <w:rPr>
          <w:rFonts w:cstheme="minorHAnsi"/>
          <w:color w:val="000000"/>
          <w:shd w:val="clear" w:color="auto" w:fill="FFFFFF"/>
        </w:rPr>
        <w:pPrChange w:id="109" w:author="Hu, Wei" w:date="2017-03-30T15:29:00Z">
          <w:pPr>
            <w:spacing w:line="360" w:lineRule="auto"/>
            <w:jc w:val="both"/>
          </w:pPr>
        </w:pPrChange>
      </w:pPr>
      <w:r w:rsidRPr="00544712">
        <w:rPr>
          <w:rFonts w:cstheme="minorHAnsi"/>
        </w:rPr>
        <w:t xml:space="preserve">The data in this project was taken from Yelp data challenge round 7, which includes </w:t>
      </w:r>
      <w:r w:rsidRPr="00544712">
        <w:rPr>
          <w:rFonts w:cstheme="minorHAnsi"/>
          <w:color w:val="000000"/>
          <w:shd w:val="clear" w:color="auto" w:fill="FFFFFF"/>
        </w:rPr>
        <w:t>67584 US businesses and 9858 business in other countries. The type of business includes restaurants, shopping centers, super markets, Home Services, etc</w:t>
      </w:r>
      <w:ins w:id="110" w:author="Hu, Wei" w:date="2017-03-30T15:43:00Z">
        <w:r w:rsidR="004669FA">
          <w:rPr>
            <w:rFonts w:cstheme="minorHAnsi"/>
            <w:color w:val="000000"/>
            <w:shd w:val="clear" w:color="auto" w:fill="FFFFFF"/>
          </w:rPr>
          <w:t xml:space="preserve">. </w:t>
        </w:r>
      </w:ins>
      <w:del w:id="111" w:author="Hu, Wei" w:date="2017-03-30T15:43:00Z">
        <w:r w:rsidRPr="00544712" w:rsidDel="004669FA">
          <w:rPr>
            <w:rFonts w:cstheme="minorHAnsi"/>
            <w:color w:val="000000"/>
            <w:shd w:val="clear" w:color="auto" w:fill="FFFFFF"/>
          </w:rPr>
          <w:delText>, while r</w:delText>
        </w:r>
      </w:del>
      <w:ins w:id="112" w:author="Hu, Wei" w:date="2017-03-30T15:43:00Z">
        <w:r w:rsidR="004669FA">
          <w:rPr>
            <w:rFonts w:cstheme="minorHAnsi"/>
            <w:color w:val="000000"/>
            <w:shd w:val="clear" w:color="auto" w:fill="FFFFFF"/>
          </w:rPr>
          <w:t>R</w:t>
        </w:r>
      </w:ins>
      <w:r w:rsidRPr="00544712">
        <w:rPr>
          <w:rFonts w:cstheme="minorHAnsi"/>
          <w:color w:val="000000"/>
          <w:shd w:val="clear" w:color="auto" w:fill="FFFFFF"/>
        </w:rPr>
        <w:t>estaurant</w:t>
      </w:r>
      <w:ins w:id="113" w:author="Hu, Wei" w:date="2017-03-30T15:43:00Z">
        <w:r w:rsidR="004669FA">
          <w:rPr>
            <w:rFonts w:cstheme="minorHAnsi"/>
            <w:color w:val="000000"/>
            <w:shd w:val="clear" w:color="auto" w:fill="FFFFFF"/>
          </w:rPr>
          <w:t>s</w:t>
        </w:r>
      </w:ins>
      <w:r w:rsidRPr="00544712">
        <w:rPr>
          <w:rFonts w:cstheme="minorHAnsi"/>
          <w:color w:val="000000"/>
          <w:shd w:val="clear" w:color="auto" w:fill="FFFFFF"/>
        </w:rPr>
        <w:t xml:space="preserve"> </w:t>
      </w:r>
      <w:del w:id="114" w:author="Hu, Wei" w:date="2017-03-30T15:43:00Z">
        <w:r w:rsidRPr="00544712" w:rsidDel="004669FA">
          <w:rPr>
            <w:rFonts w:cstheme="minorHAnsi"/>
            <w:color w:val="000000"/>
            <w:shd w:val="clear" w:color="auto" w:fill="FFFFFF"/>
          </w:rPr>
          <w:delText xml:space="preserve">is </w:delText>
        </w:r>
      </w:del>
      <w:ins w:id="115" w:author="Hu, Wei" w:date="2017-03-30T15:43:00Z">
        <w:r w:rsidR="004669FA">
          <w:rPr>
            <w:rFonts w:cstheme="minorHAnsi"/>
            <w:color w:val="000000"/>
            <w:shd w:val="clear" w:color="auto" w:fill="FFFFFF"/>
          </w:rPr>
          <w:t xml:space="preserve">are </w:t>
        </w:r>
      </w:ins>
      <w:r w:rsidRPr="00544712">
        <w:rPr>
          <w:rFonts w:cstheme="minorHAnsi"/>
          <w:color w:val="000000"/>
          <w:shd w:val="clear" w:color="auto" w:fill="FFFFFF"/>
        </w:rPr>
        <w:t xml:space="preserve">the largest group </w:t>
      </w:r>
      <w:del w:id="116" w:author="Hu, Wei" w:date="2017-03-30T15:43:00Z">
        <w:r w:rsidRPr="00544712" w:rsidDel="004E0F73">
          <w:rPr>
            <w:rFonts w:cstheme="minorHAnsi"/>
            <w:color w:val="000000"/>
            <w:shd w:val="clear" w:color="auto" w:fill="FFFFFF"/>
          </w:rPr>
          <w:delText xml:space="preserve"> </w:delText>
        </w:r>
      </w:del>
      <w:r w:rsidRPr="00544712">
        <w:rPr>
          <w:rFonts w:cstheme="minorHAnsi"/>
          <w:color w:val="000000"/>
          <w:shd w:val="clear" w:color="auto" w:fill="FFFFFF"/>
        </w:rPr>
        <w:t>and account</w:t>
      </w:r>
      <w:del w:id="117" w:author="Hu, Wei" w:date="2017-03-30T15:43:00Z">
        <w:r w:rsidRPr="00544712" w:rsidDel="004E0F73">
          <w:rPr>
            <w:rFonts w:cstheme="minorHAnsi"/>
            <w:color w:val="000000"/>
            <w:shd w:val="clear" w:color="auto" w:fill="FFFFFF"/>
          </w:rPr>
          <w:delText>s</w:delText>
        </w:r>
      </w:del>
      <w:r w:rsidRPr="00544712">
        <w:rPr>
          <w:rFonts w:cstheme="minorHAnsi"/>
          <w:color w:val="000000"/>
          <w:shd w:val="clear" w:color="auto" w:fill="FFFFFF"/>
        </w:rPr>
        <w:t xml:space="preserve"> for around 25% of population. The data for restaurants around university of Illinois, Champaign and Urbane (UIUC)</w:t>
      </w:r>
      <w:del w:id="118" w:author="Hu, Wei" w:date="2017-03-30T15:43:00Z">
        <w:r w:rsidRPr="00544712" w:rsidDel="00063F92">
          <w:rPr>
            <w:rFonts w:cstheme="minorHAnsi"/>
            <w:color w:val="000000"/>
            <w:shd w:val="clear" w:color="auto" w:fill="FFFFFF"/>
          </w:rPr>
          <w:delText xml:space="preserve"> </w:delText>
        </w:r>
      </w:del>
      <w:ins w:id="119" w:author="Hu, Wei" w:date="2017-03-30T15:42:00Z">
        <w:r w:rsidR="00202EAE" w:rsidRPr="00544712">
          <w:rPr>
            <w:rFonts w:cstheme="minorHAnsi"/>
            <w:color w:val="000000"/>
            <w:shd w:val="clear" w:color="auto" w:fill="FFFFFF"/>
          </w:rPr>
          <w:t>, around 300 business and 11205 reviews</w:t>
        </w:r>
        <w:r w:rsidR="00202EAE">
          <w:rPr>
            <w:rFonts w:cstheme="minorHAnsi"/>
            <w:color w:val="000000"/>
            <w:shd w:val="clear" w:color="auto" w:fill="FFFFFF"/>
          </w:rPr>
          <w:t xml:space="preserve">, </w:t>
        </w:r>
      </w:ins>
      <w:r w:rsidRPr="00544712">
        <w:rPr>
          <w:rFonts w:cstheme="minorHAnsi"/>
          <w:color w:val="000000"/>
          <w:shd w:val="clear" w:color="auto" w:fill="FFFFFF"/>
        </w:rPr>
        <w:t>were studied in this research</w:t>
      </w:r>
      <w:del w:id="120" w:author="Hu, Wei" w:date="2017-03-30T15:42:00Z">
        <w:r w:rsidRPr="00544712" w:rsidDel="00202EAE">
          <w:rPr>
            <w:rFonts w:cstheme="minorHAnsi"/>
            <w:color w:val="000000"/>
            <w:shd w:val="clear" w:color="auto" w:fill="FFFFFF"/>
          </w:rPr>
          <w:delText>, around 300 business and 11205 reviews</w:delText>
        </w:r>
      </w:del>
      <w:r w:rsidRPr="00544712">
        <w:rPr>
          <w:rFonts w:cstheme="minorHAnsi"/>
          <w:color w:val="000000"/>
          <w:shd w:val="clear" w:color="auto" w:fill="FFFFFF"/>
        </w:rPr>
        <w:t xml:space="preserve">. </w:t>
      </w:r>
    </w:p>
    <w:p w:rsidR="004373E0" w:rsidRPr="00544712" w:rsidRDefault="004373E0" w:rsidP="00AC3AEC">
      <w:pPr>
        <w:spacing w:line="360" w:lineRule="auto"/>
        <w:ind w:firstLine="720"/>
        <w:jc w:val="both"/>
        <w:rPr>
          <w:rFonts w:cstheme="minorHAnsi"/>
          <w:color w:val="000000"/>
          <w:shd w:val="clear" w:color="auto" w:fill="FFFFFF"/>
        </w:rPr>
        <w:pPrChange w:id="121" w:author="Hu, Wei" w:date="2017-03-30T15:30:00Z">
          <w:pPr>
            <w:spacing w:line="360" w:lineRule="auto"/>
            <w:jc w:val="both"/>
          </w:pPr>
        </w:pPrChange>
      </w:pPr>
      <w:r w:rsidRPr="00544712">
        <w:rPr>
          <w:rFonts w:cstheme="minorHAnsi"/>
          <w:color w:val="000000"/>
          <w:shd w:val="clear" w:color="auto" w:fill="FFFFFF"/>
        </w:rPr>
        <w:t xml:space="preserve">Besides customer views, Yelp also provides comprehensive business attributes such as open hours, neighborhood, categories. </w:t>
      </w:r>
    </w:p>
    <w:p w:rsidR="004373E0" w:rsidRPr="00544712" w:rsidRDefault="004373E0" w:rsidP="004373E0">
      <w:pPr>
        <w:rPr>
          <w:rFonts w:cstheme="minorHAnsi"/>
          <w:b/>
        </w:rPr>
      </w:pPr>
      <w:r w:rsidRPr="00544712">
        <w:rPr>
          <w:rFonts w:cstheme="minorHAnsi"/>
          <w:b/>
        </w:rPr>
        <w:t>yelp_academic_dataset_business.json</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"business_id":"encrypted business id",</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"name":"business name",</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"neighborhood":"hood name",</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"address":"full address",</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"city":"city",</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"state":"state -- if applicable --",</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"postal code":"postal code",</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"latitude":latitude,</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"longitude":longitude,</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"stars":star rating, rounded to half-stars,</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"review_count":number of reviews,</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"is_open":0/1 (closed/open),</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lastRenderedPageBreak/>
        <w:t xml:space="preserve">    "attributes":["an array of strings: each array element is an attribute"],</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"categories":["an array of strings of business categories"],</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"hours":["an array of strings of business hours"],</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"type": "business"</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w:t>
      </w:r>
    </w:p>
    <w:p w:rsidR="004373E0" w:rsidRPr="00544712" w:rsidRDefault="004373E0" w:rsidP="004373E0">
      <w:pPr>
        <w:rPr>
          <w:rFonts w:cstheme="minorHAnsi"/>
          <w:b/>
        </w:rPr>
      </w:pPr>
      <w:r w:rsidRPr="00544712">
        <w:rPr>
          <w:rFonts w:cstheme="minorHAnsi"/>
          <w:b/>
        </w:rPr>
        <w:t>yelp_academic_dataset_review.json</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"review_id":"encrypted review id",</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"user_id":"encrypted user id",</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"business_id":"encrypted business id",</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"stars":star rating, rounded to half-stars,</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"date":"date formatted like 2009-12-19",</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"text":"review text",</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"useful":number of useful votes received,</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"funny":number of funny votes received,</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"cool": number of cool review votes received,</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"type": "review"</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w:t>
      </w:r>
    </w:p>
    <w:p w:rsidR="004373E0" w:rsidRPr="00544712" w:rsidRDefault="009C7124" w:rsidP="004373E0">
      <w:pPr>
        <w:pStyle w:val="Heading1"/>
        <w:rPr>
          <w:rFonts w:asciiTheme="minorHAnsi" w:hAnsiTheme="minorHAnsi" w:cstheme="minorHAnsi"/>
          <w:color w:val="auto"/>
        </w:rPr>
      </w:pPr>
      <w:r w:rsidRPr="00544712">
        <w:rPr>
          <w:rFonts w:asciiTheme="minorHAnsi" w:hAnsiTheme="minorHAnsi" w:cstheme="minorHAnsi"/>
          <w:color w:val="auto"/>
        </w:rPr>
        <w:t>4</w:t>
      </w:r>
      <w:r w:rsidR="004373E0" w:rsidRPr="00544712">
        <w:rPr>
          <w:rFonts w:asciiTheme="minorHAnsi" w:hAnsiTheme="minorHAnsi" w:cstheme="minorHAnsi"/>
          <w:color w:val="auto"/>
        </w:rPr>
        <w:t xml:space="preserve">. Exploratory Analysis  </w:t>
      </w:r>
    </w:p>
    <w:p w:rsidR="004373E0" w:rsidRPr="00544712" w:rsidRDefault="004373E0" w:rsidP="004C5C94">
      <w:pPr>
        <w:spacing w:line="360" w:lineRule="auto"/>
        <w:ind w:firstLine="720"/>
        <w:jc w:val="both"/>
        <w:rPr>
          <w:rFonts w:cstheme="minorHAnsi"/>
          <w:color w:val="000000"/>
          <w:shd w:val="clear" w:color="auto" w:fill="FFFFFF"/>
        </w:rPr>
        <w:pPrChange w:id="122" w:author="Hu, Wei" w:date="2017-03-30T15:30:00Z">
          <w:pPr>
            <w:spacing w:line="360" w:lineRule="auto"/>
            <w:jc w:val="both"/>
          </w:pPr>
        </w:pPrChange>
      </w:pPr>
      <w:r w:rsidRPr="00544712">
        <w:rPr>
          <w:rFonts w:cstheme="minorHAnsi"/>
          <w:color w:val="000000"/>
          <w:shd w:val="clear" w:color="auto" w:fill="FFFFFF"/>
        </w:rPr>
        <w:t xml:space="preserve">The geographic distribution of restaurants </w:t>
      </w:r>
      <w:r w:rsidR="00B12E45">
        <w:rPr>
          <w:rFonts w:cstheme="minorHAnsi"/>
          <w:color w:val="000000"/>
          <w:shd w:val="clear" w:color="auto" w:fill="FFFFFF"/>
        </w:rPr>
        <w:t xml:space="preserve">near UIUC </w:t>
      </w:r>
      <w:r w:rsidRPr="00544712">
        <w:rPr>
          <w:rFonts w:cstheme="minorHAnsi"/>
          <w:color w:val="000000"/>
          <w:shd w:val="clear" w:color="auto" w:fill="FFFFFF"/>
        </w:rPr>
        <w:t xml:space="preserve">can be shown by plotting the latitude and longitude on the google map, as shown in Figure 1, where size of dot indicates the rating stars. It could be found that restaurants are located around the UIUC campus. </w:t>
      </w:r>
    </w:p>
    <w:p w:rsidR="004373E0" w:rsidRPr="00544712" w:rsidRDefault="004373E0" w:rsidP="004373E0">
      <w:pPr>
        <w:contextualSpacing/>
        <w:jc w:val="center"/>
        <w:rPr>
          <w:rFonts w:cstheme="minorHAnsi"/>
          <w:color w:val="000000"/>
          <w:shd w:val="clear" w:color="auto" w:fill="FFFFFF"/>
        </w:rPr>
      </w:pPr>
      <w:r w:rsidRPr="00544712">
        <w:rPr>
          <w:rFonts w:cstheme="minorHAnsi"/>
          <w:noProof/>
          <w:color w:val="000000"/>
          <w:shd w:val="clear" w:color="auto" w:fill="FFFFFF"/>
          <w:lang w:eastAsia="en-US"/>
        </w:rPr>
        <w:lastRenderedPageBreak/>
        <w:drawing>
          <wp:inline distT="0" distB="0" distL="0" distR="0" wp14:anchorId="0931278C" wp14:editId="3DC6EBB1">
            <wp:extent cx="5457825" cy="5115124"/>
            <wp:effectExtent l="0" t="0" r="0" b="9525"/>
            <wp:docPr id="5" name="Picture 5" descr="D:\002.Learning\003.Python_Project\Yelp_Text_Mining\R\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002.Learning\003.Python_Project\Yelp_Text_Mining\R\IL.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869" r="16459"/>
                    <a:stretch/>
                  </pic:blipFill>
                  <pic:spPr bwMode="auto">
                    <a:xfrm>
                      <a:off x="0" y="0"/>
                      <a:ext cx="5472573" cy="5128946"/>
                    </a:xfrm>
                    <a:prstGeom prst="rect">
                      <a:avLst/>
                    </a:prstGeom>
                    <a:noFill/>
                    <a:ln>
                      <a:noFill/>
                    </a:ln>
                    <a:extLst>
                      <a:ext uri="{53640926-AAD7-44D8-BBD7-CCE9431645EC}">
                        <a14:shadowObscured xmlns:a14="http://schemas.microsoft.com/office/drawing/2010/main"/>
                      </a:ext>
                    </a:extLst>
                  </pic:spPr>
                </pic:pic>
              </a:graphicData>
            </a:graphic>
          </wp:inline>
        </w:drawing>
      </w:r>
    </w:p>
    <w:p w:rsidR="004373E0" w:rsidRPr="00544712" w:rsidRDefault="004373E0" w:rsidP="004373E0">
      <w:pPr>
        <w:jc w:val="center"/>
        <w:rPr>
          <w:rFonts w:cstheme="minorHAnsi"/>
          <w:color w:val="000000"/>
          <w:shd w:val="clear" w:color="auto" w:fill="FFFFFF"/>
        </w:rPr>
      </w:pPr>
      <w:r w:rsidRPr="00544712">
        <w:rPr>
          <w:rFonts w:cstheme="minorHAnsi"/>
          <w:color w:val="000000"/>
          <w:shd w:val="clear" w:color="auto" w:fill="FFFFFF"/>
        </w:rPr>
        <w:t>Figure 1 geographic distribution of restaurants around UIUC in Yelp Dataset</w:t>
      </w:r>
    </w:p>
    <w:p w:rsidR="004373E0" w:rsidRDefault="004373E0" w:rsidP="005030F7">
      <w:pPr>
        <w:spacing w:line="360" w:lineRule="auto"/>
        <w:ind w:firstLine="720"/>
        <w:jc w:val="both"/>
        <w:rPr>
          <w:rFonts w:cstheme="minorHAnsi"/>
          <w:color w:val="000000"/>
          <w:shd w:val="clear" w:color="auto" w:fill="FFFFFF"/>
        </w:rPr>
        <w:pPrChange w:id="123" w:author="Hu, Wei" w:date="2017-03-30T15:44:00Z">
          <w:pPr>
            <w:spacing w:line="360" w:lineRule="auto"/>
            <w:jc w:val="both"/>
          </w:pPr>
        </w:pPrChange>
      </w:pPr>
      <w:r w:rsidRPr="00544712">
        <w:rPr>
          <w:rFonts w:cstheme="minorHAnsi"/>
          <w:color w:val="000000"/>
          <w:shd w:val="clear" w:color="auto" w:fill="FFFFFF"/>
        </w:rPr>
        <w:t xml:space="preserve">The reviews were rated from 1 to 5, while the overall rating for a business is rounded to every 0.5. The rating distribution among reviews and restaurants are shown in Figure 2, which indicates that customers generally leave positive reviews. </w:t>
      </w:r>
    </w:p>
    <w:p w:rsidR="00102D40" w:rsidRPr="00544712" w:rsidRDefault="00102D40" w:rsidP="00E84B5F">
      <w:pPr>
        <w:spacing w:line="360" w:lineRule="auto"/>
        <w:jc w:val="both"/>
        <w:rPr>
          <w:rFonts w:cstheme="minorHAnsi"/>
          <w:color w:val="000000"/>
          <w:shd w:val="clear" w:color="auto" w:fill="FFFFFF"/>
        </w:rPr>
      </w:pPr>
    </w:p>
    <w:p w:rsidR="004373E0" w:rsidRPr="00544712" w:rsidRDefault="004373E0" w:rsidP="004373E0">
      <w:pPr>
        <w:contextualSpacing/>
        <w:rPr>
          <w:rFonts w:cstheme="minorHAnsi"/>
          <w:color w:val="000000"/>
          <w:shd w:val="clear" w:color="auto" w:fill="FFFFFF"/>
        </w:rPr>
      </w:pPr>
      <w:r w:rsidRPr="00544712">
        <w:rPr>
          <w:rFonts w:cstheme="minorHAnsi"/>
          <w:noProof/>
          <w:color w:val="000000"/>
          <w:shd w:val="clear" w:color="auto" w:fill="FFFFFF"/>
          <w:lang w:eastAsia="en-US"/>
        </w:rPr>
        <w:lastRenderedPageBreak/>
        <w:drawing>
          <wp:inline distT="0" distB="0" distL="0" distR="0" wp14:anchorId="134CCA3B" wp14:editId="03F7069D">
            <wp:extent cx="2651760" cy="1828800"/>
            <wp:effectExtent l="0" t="0" r="0" b="0"/>
            <wp:docPr id="7" name="Picture 7" descr="D:\002.Learning\003.Python_Project\Yelp_Text_Mining\Models\IL_Topic_Models\Review Stars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002.Learning\003.Python_Project\Yelp_Text_Mining\Models\IL_Topic_Models\Review Stars Distribu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1760" cy="1828800"/>
                    </a:xfrm>
                    <a:prstGeom prst="rect">
                      <a:avLst/>
                    </a:prstGeom>
                    <a:noFill/>
                    <a:ln>
                      <a:noFill/>
                    </a:ln>
                  </pic:spPr>
                </pic:pic>
              </a:graphicData>
            </a:graphic>
          </wp:inline>
        </w:drawing>
      </w:r>
      <w:r w:rsidRPr="00544712">
        <w:rPr>
          <w:rFonts w:cstheme="minorHAnsi"/>
          <w:noProof/>
          <w:color w:val="000000"/>
          <w:shd w:val="clear" w:color="auto" w:fill="FFFFFF"/>
          <w:lang w:eastAsia="en-US"/>
        </w:rPr>
        <w:drawing>
          <wp:inline distT="0" distB="0" distL="0" distR="0" wp14:anchorId="36C56BF5" wp14:editId="4ECB7550">
            <wp:extent cx="2606040" cy="1828800"/>
            <wp:effectExtent l="0" t="0" r="3810" b="0"/>
            <wp:docPr id="6" name="Picture 6" descr="D:\002.Learning\003.Python_Project\Yelp_Text_Mining\Models\IL_Topic_Models\Biz Stars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002.Learning\003.Python_Project\Yelp_Text_Mining\Models\IL_Topic_Models\Biz Stars Distribu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6040" cy="1828800"/>
                    </a:xfrm>
                    <a:prstGeom prst="rect">
                      <a:avLst/>
                    </a:prstGeom>
                    <a:noFill/>
                    <a:ln>
                      <a:noFill/>
                    </a:ln>
                  </pic:spPr>
                </pic:pic>
              </a:graphicData>
            </a:graphic>
          </wp:inline>
        </w:drawing>
      </w:r>
    </w:p>
    <w:p w:rsidR="004373E0" w:rsidRPr="00544712" w:rsidRDefault="004373E0" w:rsidP="004373E0">
      <w:pPr>
        <w:jc w:val="center"/>
        <w:rPr>
          <w:rFonts w:cstheme="minorHAnsi"/>
          <w:color w:val="000000"/>
          <w:shd w:val="clear" w:color="auto" w:fill="FFFFFF"/>
        </w:rPr>
      </w:pPr>
      <w:r w:rsidRPr="00544712">
        <w:rPr>
          <w:rFonts w:cstheme="minorHAnsi"/>
          <w:color w:val="000000"/>
          <w:shd w:val="clear" w:color="auto" w:fill="FFFFFF"/>
        </w:rPr>
        <w:t xml:space="preserve">Figure 2 Rating star distributions of restaurants in the studied reviews a) rating of individual reviews b) average review ratings of restaurants  </w:t>
      </w:r>
    </w:p>
    <w:p w:rsidR="004373E0" w:rsidRPr="00544712" w:rsidRDefault="004373E0" w:rsidP="00E84B5F">
      <w:pPr>
        <w:spacing w:line="360" w:lineRule="auto"/>
        <w:jc w:val="both"/>
        <w:rPr>
          <w:rFonts w:cstheme="minorHAnsi"/>
          <w:shd w:val="clear" w:color="auto" w:fill="FFFFFF"/>
        </w:rPr>
      </w:pPr>
      <w:r w:rsidRPr="00544712">
        <w:rPr>
          <w:rFonts w:cstheme="minorHAnsi"/>
        </w:rPr>
        <w:t xml:space="preserve">Figure 3 plots the relationship </w:t>
      </w:r>
      <w:r w:rsidR="00D5543F">
        <w:rPr>
          <w:rFonts w:cstheme="minorHAnsi"/>
        </w:rPr>
        <w:t xml:space="preserve">between the </w:t>
      </w:r>
      <w:r w:rsidR="0050153C" w:rsidRPr="00544712">
        <w:rPr>
          <w:rFonts w:cstheme="minorHAnsi"/>
        </w:rPr>
        <w:t>lengths</w:t>
      </w:r>
      <w:r w:rsidRPr="00544712">
        <w:rPr>
          <w:rFonts w:cstheme="minorHAnsi"/>
        </w:rPr>
        <w:t xml:space="preserve"> of </w:t>
      </w:r>
      <w:r w:rsidR="00D5543F">
        <w:rPr>
          <w:rFonts w:cstheme="minorHAnsi"/>
        </w:rPr>
        <w:t xml:space="preserve">the </w:t>
      </w:r>
      <w:r w:rsidRPr="00544712">
        <w:rPr>
          <w:rFonts w:cstheme="minorHAnsi"/>
        </w:rPr>
        <w:t xml:space="preserve">review text in words, binned by an interval of 20, against the average rating for reviews of that particular length. The trend that is observed indicates that there is a steady decrease in the average rating as the number of words in the review increases. Moreover, the variation in average rating for lengths that are approximately the same is seen to be extremely high as the length increases, especially beyond 500, when compared to lower to middle lengths. </w:t>
      </w:r>
      <w:r w:rsidR="00A855E0">
        <w:rPr>
          <w:rFonts w:cstheme="minorHAnsi"/>
        </w:rPr>
        <w:t xml:space="preserve"> It seems that reviewer giving extremely high or low ratings tend to write longer reviews to justify their ratings </w:t>
      </w:r>
    </w:p>
    <w:p w:rsidR="004373E0" w:rsidRPr="00544712" w:rsidRDefault="004373E0" w:rsidP="004373E0">
      <w:pPr>
        <w:contextualSpacing/>
        <w:jc w:val="center"/>
        <w:rPr>
          <w:rFonts w:cstheme="minorHAnsi"/>
        </w:rPr>
      </w:pPr>
      <w:r w:rsidRPr="00544712">
        <w:rPr>
          <w:rFonts w:cstheme="minorHAnsi"/>
        </w:rPr>
        <w:t>`</w:t>
      </w:r>
      <w:r w:rsidRPr="00544712">
        <w:rPr>
          <w:rFonts w:cstheme="minorHAnsi"/>
          <w:noProof/>
          <w:lang w:eastAsia="en-US"/>
        </w:rPr>
        <w:drawing>
          <wp:inline distT="0" distB="0" distL="0" distR="0" wp14:anchorId="6E6059B3" wp14:editId="015E077D">
            <wp:extent cx="2660904" cy="1828800"/>
            <wp:effectExtent l="0" t="0" r="6350" b="0"/>
            <wp:docPr id="9" name="Picture 9" descr="D:\002.Learning\003.Python_Project\Yelp_Text_Mining\Models\IL_Topic_Models\Review Length vs 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002.Learning\003.Python_Project\Yelp_Text_Mining\Models\IL_Topic_Models\Review Length vs Rat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0904" cy="1828800"/>
                    </a:xfrm>
                    <a:prstGeom prst="rect">
                      <a:avLst/>
                    </a:prstGeom>
                    <a:noFill/>
                    <a:ln>
                      <a:noFill/>
                    </a:ln>
                  </pic:spPr>
                </pic:pic>
              </a:graphicData>
            </a:graphic>
          </wp:inline>
        </w:drawing>
      </w:r>
    </w:p>
    <w:p w:rsidR="004373E0" w:rsidRPr="00544712" w:rsidRDefault="004373E0" w:rsidP="004373E0">
      <w:pPr>
        <w:jc w:val="center"/>
        <w:rPr>
          <w:rFonts w:cstheme="minorHAnsi"/>
        </w:rPr>
      </w:pPr>
      <w:r w:rsidRPr="00544712">
        <w:rPr>
          <w:rFonts w:cstheme="minorHAnsi"/>
        </w:rPr>
        <w:t xml:space="preserve">Figure 3 </w:t>
      </w:r>
      <w:r w:rsidR="00AC26AE" w:rsidRPr="00544712">
        <w:rPr>
          <w:rFonts w:cstheme="minorHAnsi"/>
        </w:rPr>
        <w:t>relationships</w:t>
      </w:r>
      <w:r w:rsidRPr="00544712">
        <w:rPr>
          <w:rFonts w:cstheme="minorHAnsi"/>
        </w:rPr>
        <w:t xml:space="preserve"> between length of review and average rating</w:t>
      </w:r>
    </w:p>
    <w:p w:rsidR="004373E0" w:rsidRPr="00544712" w:rsidRDefault="00002A7F" w:rsidP="004373E0">
      <w:pPr>
        <w:pStyle w:val="Heading1"/>
        <w:rPr>
          <w:rFonts w:asciiTheme="minorHAnsi" w:hAnsiTheme="minorHAnsi" w:cstheme="minorHAnsi"/>
          <w:color w:val="auto"/>
        </w:rPr>
      </w:pPr>
      <w:r w:rsidRPr="00544712">
        <w:rPr>
          <w:rFonts w:asciiTheme="minorHAnsi" w:hAnsiTheme="minorHAnsi" w:cstheme="minorHAnsi"/>
          <w:color w:val="auto"/>
        </w:rPr>
        <w:t>5</w:t>
      </w:r>
      <w:r w:rsidR="004373E0" w:rsidRPr="00544712">
        <w:rPr>
          <w:rFonts w:asciiTheme="minorHAnsi" w:hAnsiTheme="minorHAnsi" w:cstheme="minorHAnsi"/>
          <w:color w:val="auto"/>
        </w:rPr>
        <w:t>. Preprocessing</w:t>
      </w:r>
    </w:p>
    <w:p w:rsidR="004373E0" w:rsidRPr="00544712" w:rsidRDefault="00FF23D9" w:rsidP="00E84B5F">
      <w:pPr>
        <w:pStyle w:val="Heading2"/>
        <w:spacing w:line="360" w:lineRule="auto"/>
        <w:rPr>
          <w:rFonts w:asciiTheme="minorHAnsi" w:hAnsiTheme="minorHAnsi" w:cstheme="minorHAnsi"/>
          <w:color w:val="000000"/>
          <w:sz w:val="22"/>
          <w:shd w:val="clear" w:color="auto" w:fill="FFFFFF"/>
        </w:rPr>
      </w:pPr>
      <w:r>
        <w:rPr>
          <w:rFonts w:asciiTheme="minorHAnsi" w:hAnsiTheme="minorHAnsi" w:cstheme="minorHAnsi"/>
          <w:color w:val="000000"/>
          <w:sz w:val="22"/>
          <w:shd w:val="clear" w:color="auto" w:fill="FFFFFF"/>
        </w:rPr>
        <w:t>5</w:t>
      </w:r>
      <w:r w:rsidR="004373E0" w:rsidRPr="00544712">
        <w:rPr>
          <w:rFonts w:asciiTheme="minorHAnsi" w:hAnsiTheme="minorHAnsi" w:cstheme="minorHAnsi"/>
          <w:color w:val="000000"/>
          <w:sz w:val="22"/>
          <w:shd w:val="clear" w:color="auto" w:fill="FFFFFF"/>
        </w:rPr>
        <w:t>.1 Tokenizing sentences into bag of words:</w:t>
      </w:r>
    </w:p>
    <w:p w:rsidR="004373E0" w:rsidRPr="00544712" w:rsidRDefault="004373E0" w:rsidP="00E84B5F">
      <w:pPr>
        <w:pStyle w:val="ListParagraph"/>
        <w:spacing w:line="360" w:lineRule="auto"/>
        <w:ind w:left="0"/>
        <w:rPr>
          <w:rFonts w:cstheme="minorHAnsi"/>
          <w:color w:val="000000"/>
          <w:shd w:val="clear" w:color="auto" w:fill="FFFFFF"/>
        </w:rPr>
      </w:pPr>
      <w:r w:rsidRPr="00544712">
        <w:rPr>
          <w:rFonts w:cstheme="minorHAnsi"/>
          <w:color w:val="000000"/>
          <w:shd w:val="clear" w:color="auto" w:fill="FFFFFF"/>
        </w:rPr>
        <w:t xml:space="preserve">In text mining, documents are simply represented as bags of words. Each sentence can be converted into a vector of distinct terms and terms frequency. </w:t>
      </w:r>
    </w:p>
    <w:p w:rsidR="004373E0" w:rsidRPr="00544712" w:rsidRDefault="00FF23D9" w:rsidP="00E84B5F">
      <w:pPr>
        <w:pStyle w:val="Heading2"/>
        <w:spacing w:line="360" w:lineRule="auto"/>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lastRenderedPageBreak/>
        <w:t>5</w:t>
      </w:r>
      <w:r w:rsidR="004373E0" w:rsidRPr="00544712">
        <w:rPr>
          <w:rFonts w:asciiTheme="minorHAnsi" w:hAnsiTheme="minorHAnsi" w:cstheme="minorHAnsi"/>
          <w:color w:val="000000"/>
          <w:sz w:val="22"/>
          <w:szCs w:val="22"/>
          <w:shd w:val="clear" w:color="auto" w:fill="FFFFFF"/>
        </w:rPr>
        <w:t xml:space="preserve">.2 Removing stop words and punctuations: </w:t>
      </w:r>
    </w:p>
    <w:p w:rsidR="004373E0" w:rsidRPr="00544712" w:rsidRDefault="004373E0" w:rsidP="00E84B5F">
      <w:pPr>
        <w:pStyle w:val="ListParagraph"/>
        <w:spacing w:line="360" w:lineRule="auto"/>
        <w:ind w:left="0"/>
        <w:rPr>
          <w:rFonts w:cstheme="minorHAnsi"/>
          <w:color w:val="000000"/>
          <w:shd w:val="clear" w:color="auto" w:fill="FFFFFF"/>
        </w:rPr>
      </w:pPr>
      <w:r w:rsidRPr="00544712">
        <w:rPr>
          <w:rFonts w:cstheme="minorHAnsi"/>
          <w:color w:val="000000"/>
          <w:shd w:val="clear" w:color="auto" w:fill="FFFFFF"/>
        </w:rPr>
        <w:t xml:space="preserve">Stop words refer to the most common words in the language which does not provide too much information for the document, such as ‘we’, ‘the’ and ‘there’; Stop words were removed against the NLTK stop words dictionary, which includes 153 words for English language. Common punctuations were also removed during this process. </w:t>
      </w:r>
    </w:p>
    <w:p w:rsidR="004373E0" w:rsidRPr="00544712" w:rsidRDefault="00FF23D9" w:rsidP="00E84B5F">
      <w:pPr>
        <w:pStyle w:val="Heading2"/>
        <w:spacing w:line="360" w:lineRule="auto"/>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5</w:t>
      </w:r>
      <w:r w:rsidR="004373E0" w:rsidRPr="00544712">
        <w:rPr>
          <w:rFonts w:asciiTheme="minorHAnsi" w:hAnsiTheme="minorHAnsi" w:cstheme="minorHAnsi"/>
          <w:color w:val="000000"/>
          <w:sz w:val="22"/>
          <w:szCs w:val="22"/>
          <w:shd w:val="clear" w:color="auto" w:fill="FFFFFF"/>
        </w:rPr>
        <w:t>.3 Lemmatization</w:t>
      </w:r>
    </w:p>
    <w:p w:rsidR="007979F2" w:rsidRPr="00544712" w:rsidRDefault="004373E0" w:rsidP="00E84B5F">
      <w:pPr>
        <w:pStyle w:val="ListParagraph"/>
        <w:spacing w:line="360" w:lineRule="auto"/>
        <w:ind w:left="0"/>
        <w:rPr>
          <w:rFonts w:cstheme="minorHAnsi"/>
          <w:color w:val="000000"/>
          <w:shd w:val="clear" w:color="auto" w:fill="FFFFFF"/>
        </w:rPr>
      </w:pPr>
      <w:r w:rsidRPr="00544712">
        <w:rPr>
          <w:rFonts w:cstheme="minorHAnsi"/>
          <w:color w:val="000000"/>
          <w:shd w:val="clear" w:color="auto" w:fill="FFFFFF"/>
        </w:rPr>
        <w:t xml:space="preserve">Words have different forms, such as ‘do’, ‘did’ and ‘doing’, and different derivations, such as ‘memory’ and ‘memorize’. Lemmatization refers to converting different forms or derivation of terms to the base or dictionary form of a word, which is known as the lemma. </w:t>
      </w:r>
    </w:p>
    <w:p w:rsidR="007979F2" w:rsidRPr="00544712" w:rsidRDefault="007979F2" w:rsidP="00E84B5F">
      <w:pPr>
        <w:pStyle w:val="ListParagraph"/>
        <w:spacing w:line="360" w:lineRule="auto"/>
        <w:ind w:left="0"/>
        <w:rPr>
          <w:rFonts w:cstheme="minorHAnsi"/>
          <w:color w:val="000000"/>
          <w:shd w:val="clear" w:color="auto" w:fill="FFFFFF"/>
        </w:rPr>
      </w:pPr>
    </w:p>
    <w:p w:rsidR="007979F2" w:rsidRPr="00544712" w:rsidRDefault="007979F2" w:rsidP="00E84B5F">
      <w:pPr>
        <w:pStyle w:val="ListParagraph"/>
        <w:spacing w:line="360" w:lineRule="auto"/>
        <w:ind w:left="0"/>
        <w:rPr>
          <w:rFonts w:cstheme="minorHAnsi"/>
          <w:color w:val="000000"/>
          <w:shd w:val="clear" w:color="auto" w:fill="FFFFFF"/>
        </w:rPr>
      </w:pPr>
      <w:r w:rsidRPr="00544712">
        <w:rPr>
          <w:rFonts w:cstheme="minorHAnsi"/>
          <w:color w:val="000000"/>
          <w:shd w:val="clear" w:color="auto" w:fill="FFFFFF"/>
        </w:rPr>
        <w:t xml:space="preserve">Since VADER lexicon is able to evaluate the stop words and punctuation, </w:t>
      </w:r>
      <w:r w:rsidR="00FF4D82" w:rsidRPr="00544712">
        <w:rPr>
          <w:rFonts w:cstheme="minorHAnsi"/>
          <w:color w:val="000000"/>
          <w:shd w:val="clear" w:color="auto" w:fill="FFFFFF"/>
        </w:rPr>
        <w:t>the review</w:t>
      </w:r>
      <w:r w:rsidRPr="00544712">
        <w:rPr>
          <w:rFonts w:cstheme="minorHAnsi"/>
          <w:color w:val="000000"/>
          <w:shd w:val="clear" w:color="auto" w:fill="FFFFFF"/>
        </w:rPr>
        <w:t xml:space="preserve"> texts are only tokenized </w:t>
      </w:r>
      <w:r w:rsidR="0085708B" w:rsidRPr="00544712">
        <w:rPr>
          <w:rFonts w:cstheme="minorHAnsi"/>
          <w:color w:val="000000"/>
          <w:shd w:val="clear" w:color="auto" w:fill="FFFFFF"/>
        </w:rPr>
        <w:t xml:space="preserve">before sentimental analysis. </w:t>
      </w:r>
    </w:p>
    <w:p w:rsidR="004373E0" w:rsidRPr="00544712" w:rsidRDefault="00051D73" w:rsidP="00A057FE">
      <w:pPr>
        <w:pStyle w:val="Heading1"/>
        <w:spacing w:line="360" w:lineRule="auto"/>
        <w:rPr>
          <w:rFonts w:asciiTheme="minorHAnsi" w:hAnsiTheme="minorHAnsi" w:cstheme="minorHAnsi"/>
          <w:color w:val="auto"/>
          <w:szCs w:val="24"/>
        </w:rPr>
      </w:pPr>
      <w:r w:rsidRPr="00544712">
        <w:rPr>
          <w:rFonts w:asciiTheme="minorHAnsi" w:hAnsiTheme="minorHAnsi" w:cstheme="minorHAnsi"/>
          <w:color w:val="auto"/>
          <w:szCs w:val="24"/>
        </w:rPr>
        <w:t>6</w:t>
      </w:r>
      <w:r w:rsidR="004373E0" w:rsidRPr="00544712">
        <w:rPr>
          <w:rFonts w:asciiTheme="minorHAnsi" w:hAnsiTheme="minorHAnsi" w:cstheme="minorHAnsi"/>
          <w:color w:val="auto"/>
          <w:szCs w:val="24"/>
        </w:rPr>
        <w:t>. Feature Extraction</w:t>
      </w:r>
    </w:p>
    <w:p w:rsidR="004373E0" w:rsidRPr="00544712" w:rsidRDefault="004373E0" w:rsidP="00A057FE">
      <w:pPr>
        <w:spacing w:line="360" w:lineRule="auto"/>
        <w:rPr>
          <w:rFonts w:cstheme="minorHAnsi"/>
          <w:color w:val="000000"/>
          <w:shd w:val="clear" w:color="auto" w:fill="FFFFFF"/>
        </w:rPr>
      </w:pPr>
      <w:r w:rsidRPr="00544712">
        <w:rPr>
          <w:rFonts w:cstheme="minorHAnsi"/>
          <w:color w:val="000000"/>
          <w:shd w:val="clear" w:color="auto" w:fill="FFFFFF"/>
        </w:rPr>
        <w:t xml:space="preserve">Two approaches, bigram/trigram phrase extraction and Latent Dirichlet allocation (LDA) were used for topic modeling. </w:t>
      </w:r>
    </w:p>
    <w:p w:rsidR="004373E0" w:rsidRPr="00544712" w:rsidRDefault="00051D73" w:rsidP="00A057FE">
      <w:pPr>
        <w:pStyle w:val="Heading2"/>
        <w:spacing w:line="360" w:lineRule="auto"/>
        <w:rPr>
          <w:rFonts w:asciiTheme="minorHAnsi" w:hAnsiTheme="minorHAnsi" w:cstheme="minorHAnsi"/>
          <w:color w:val="000000"/>
          <w:sz w:val="22"/>
          <w:shd w:val="clear" w:color="auto" w:fill="FFFFFF"/>
        </w:rPr>
      </w:pPr>
      <w:r w:rsidRPr="00544712">
        <w:rPr>
          <w:rFonts w:asciiTheme="minorHAnsi" w:hAnsiTheme="minorHAnsi" w:cstheme="minorHAnsi"/>
          <w:color w:val="000000"/>
          <w:sz w:val="22"/>
          <w:shd w:val="clear" w:color="auto" w:fill="FFFFFF"/>
        </w:rPr>
        <w:t>6</w:t>
      </w:r>
      <w:r w:rsidR="004373E0" w:rsidRPr="00544712">
        <w:rPr>
          <w:rFonts w:asciiTheme="minorHAnsi" w:hAnsiTheme="minorHAnsi" w:cstheme="minorHAnsi"/>
          <w:color w:val="000000"/>
          <w:sz w:val="22"/>
          <w:shd w:val="clear" w:color="auto" w:fill="FFFFFF"/>
        </w:rPr>
        <w:t>.1 Bigram/Trigram Topic modeling</w:t>
      </w:r>
    </w:p>
    <w:p w:rsidR="004373E0" w:rsidRPr="00544712" w:rsidRDefault="004373E0" w:rsidP="00A057FE">
      <w:pPr>
        <w:spacing w:line="360" w:lineRule="auto"/>
        <w:rPr>
          <w:rFonts w:cstheme="minorHAnsi"/>
          <w:color w:val="000000"/>
          <w:shd w:val="clear" w:color="auto" w:fill="FFFFFF"/>
        </w:rPr>
      </w:pPr>
      <w:r w:rsidRPr="00544712">
        <w:rPr>
          <w:rFonts w:cstheme="minorHAnsi"/>
          <w:color w:val="000000"/>
          <w:shd w:val="clear" w:color="auto" w:fill="FFFFFF"/>
        </w:rPr>
        <w:t>In text mining, bigram is a</w:t>
      </w:r>
      <w:r w:rsidR="00544712" w:rsidRPr="00544712">
        <w:rPr>
          <w:rFonts w:cstheme="minorHAnsi"/>
          <w:color w:val="000000"/>
          <w:shd w:val="clear" w:color="auto" w:fill="FFFFFF"/>
        </w:rPr>
        <w:t xml:space="preserve"> sequence of two adjacent words, such as ‘machine learning’ and ‘Chinese food’</w:t>
      </w:r>
      <w:r w:rsidR="000077E3">
        <w:rPr>
          <w:rFonts w:cstheme="minorHAnsi"/>
          <w:color w:val="000000"/>
          <w:shd w:val="clear" w:color="auto" w:fill="FFFFFF"/>
        </w:rPr>
        <w:t xml:space="preserve"> </w:t>
      </w:r>
      <w:r w:rsidRPr="00544712">
        <w:rPr>
          <w:rFonts w:cstheme="minorHAnsi"/>
          <w:color w:val="000000"/>
          <w:shd w:val="clear" w:color="auto" w:fill="FFFFFF"/>
        </w:rPr>
        <w:t xml:space="preserve">while trigram is a sequence of three. Extracting bigram or trigram is a relative convenient way to fetch topics within words which is easy to interpret. </w:t>
      </w:r>
    </w:p>
    <w:p w:rsidR="004373E0" w:rsidRPr="00544712" w:rsidRDefault="00FF5412" w:rsidP="00A057FE">
      <w:pPr>
        <w:spacing w:line="360" w:lineRule="auto"/>
        <w:rPr>
          <w:rFonts w:cstheme="minorHAnsi"/>
          <w:color w:val="000000"/>
          <w:shd w:val="clear" w:color="auto" w:fill="FFFFFF"/>
        </w:rPr>
      </w:pPr>
      <w:r>
        <w:rPr>
          <w:rFonts w:cstheme="minorHAnsi"/>
          <w:color w:val="000000"/>
          <w:shd w:val="clear" w:color="auto" w:fill="FFFFFF"/>
        </w:rPr>
        <w:t>The</w:t>
      </w:r>
      <w:r w:rsidR="004373E0" w:rsidRPr="00544712">
        <w:rPr>
          <w:rFonts w:cstheme="minorHAnsi"/>
          <w:color w:val="000000"/>
          <w:shd w:val="clear" w:color="auto" w:fill="FFFFFF"/>
        </w:rPr>
        <w:t xml:space="preserve"> GENISM wordtovec function, the frequent bigram/ trigram phrases were extracted from the review as table x. </w:t>
      </w:r>
    </w:p>
    <w:p w:rsidR="004373E0" w:rsidRPr="00544712" w:rsidRDefault="004373E0" w:rsidP="004373E0">
      <w:pPr>
        <w:jc w:val="center"/>
        <w:rPr>
          <w:rFonts w:cstheme="minorHAnsi"/>
          <w:color w:val="000000"/>
          <w:shd w:val="clear" w:color="auto" w:fill="FFFFFF"/>
        </w:rPr>
      </w:pPr>
      <w:r w:rsidRPr="00544712">
        <w:rPr>
          <w:rFonts w:cstheme="minorHAnsi"/>
          <w:color w:val="000000"/>
          <w:shd w:val="clear" w:color="auto" w:fill="FFFFFF"/>
        </w:rPr>
        <w:t>Table 1 the 50 most common bigram and trigram phrase in studied reviews</w:t>
      </w:r>
    </w:p>
    <w:tbl>
      <w:tblPr>
        <w:tblW w:w="8565" w:type="dxa"/>
        <w:tblInd w:w="93" w:type="dxa"/>
        <w:tblLook w:val="04A0" w:firstRow="1" w:lastRow="0" w:firstColumn="1" w:lastColumn="0" w:noHBand="0" w:noVBand="1"/>
      </w:tblPr>
      <w:tblGrid>
        <w:gridCol w:w="2340"/>
        <w:gridCol w:w="1545"/>
        <w:gridCol w:w="595"/>
        <w:gridCol w:w="2340"/>
        <w:gridCol w:w="1745"/>
      </w:tblGrid>
      <w:tr w:rsidR="004373E0" w:rsidRPr="00544712" w:rsidTr="007979F2">
        <w:trPr>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Bigram Phrases</w:t>
            </w:r>
          </w:p>
        </w:tc>
        <w:tc>
          <w:tcPr>
            <w:tcW w:w="1545" w:type="dxa"/>
            <w:tcBorders>
              <w:top w:val="single" w:sz="4" w:space="0" w:color="auto"/>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Frequency</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Bigram Phrases</w:t>
            </w:r>
          </w:p>
        </w:tc>
        <w:tc>
          <w:tcPr>
            <w:tcW w:w="1745" w:type="dxa"/>
            <w:tcBorders>
              <w:top w:val="single" w:sz="4" w:space="0" w:color="auto"/>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Frequency</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pretty_good</w:t>
            </w:r>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629</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pulled_pork</w:t>
            </w:r>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240</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food_good</w:t>
            </w:r>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572</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love_place</w:t>
            </w:r>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232</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good_food</w:t>
            </w:r>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361</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fried_rice</w:t>
            </w:r>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226</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great_place</w:t>
            </w:r>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333</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service_good</w:t>
            </w:r>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216</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black_dog</w:t>
            </w:r>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326</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beer_selection</w:t>
            </w:r>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215</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champaign_urbana</w:t>
            </w:r>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308</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staff_friendly</w:t>
            </w:r>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214</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5_star</w:t>
            </w:r>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299</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highly_recommend</w:t>
            </w:r>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210</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lastRenderedPageBreak/>
              <w:t>chinese_food</w:t>
            </w:r>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284</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good_service</w:t>
            </w:r>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209</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mexican_food</w:t>
            </w:r>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276</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service_great</w:t>
            </w:r>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208</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food_great</w:t>
            </w:r>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272</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good_place</w:t>
            </w:r>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206</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great_food</w:t>
            </w:r>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267</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fast_food</w:t>
            </w:r>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200</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burnt_end</w:t>
            </w:r>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262</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great_service</w:t>
            </w:r>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189</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deep_dish</w:t>
            </w:r>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244</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quality_food</w:t>
            </w:r>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183</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sweet_potato</w:t>
            </w:r>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244</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chip_salsa</w:t>
            </w:r>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180</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pad_thai</w:t>
            </w:r>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243</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customer_service</w:t>
            </w:r>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173</w:t>
            </w:r>
          </w:p>
        </w:tc>
      </w:tr>
    </w:tbl>
    <w:p w:rsidR="004373E0" w:rsidRPr="00544712" w:rsidRDefault="004373E0" w:rsidP="004373E0">
      <w:pPr>
        <w:rPr>
          <w:rFonts w:cstheme="minorHAnsi"/>
          <w:color w:val="000000"/>
          <w:sz w:val="18"/>
          <w:szCs w:val="18"/>
          <w:shd w:val="clear" w:color="auto" w:fill="FFFFFF"/>
        </w:rPr>
      </w:pPr>
    </w:p>
    <w:tbl>
      <w:tblPr>
        <w:tblW w:w="8565" w:type="dxa"/>
        <w:tblInd w:w="93" w:type="dxa"/>
        <w:tblLook w:val="04A0" w:firstRow="1" w:lastRow="0" w:firstColumn="1" w:lastColumn="0" w:noHBand="0" w:noVBand="1"/>
      </w:tblPr>
      <w:tblGrid>
        <w:gridCol w:w="2625"/>
        <w:gridCol w:w="1260"/>
        <w:gridCol w:w="630"/>
        <w:gridCol w:w="2790"/>
        <w:gridCol w:w="1260"/>
      </w:tblGrid>
      <w:tr w:rsidR="004373E0" w:rsidRPr="00544712" w:rsidTr="007979F2">
        <w:trPr>
          <w:trHeight w:val="300"/>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Trigram Phrases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Frequency</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Trigram Phrases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Frequency</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sweet_potato_fry</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162</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big_grove_tavern</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28</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deep_dish_pizza</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87</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highly_recommend_place</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27</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food_pretty_good</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75</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hot_sour_soup</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26</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champaign_urbana_area</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74</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thai_iced_tea</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25</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thin_crust_pizza</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69</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3_5_star</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25</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chicago_style_pizza</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52</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pad_kee_mao</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25</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baked_potato_casserole</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47</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chicken_pad_thai</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24</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pulled_pork_sandwich</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41</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4_5_star</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24</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authentic_mexican_food</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35</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beer_battered_bacon</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23</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general_tso_chicken</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34</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burnt_end_sandwich</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22</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bi_bim_bap</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34</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sweet_sour_chicken</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22</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place_champaign_urbana</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34</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sweet_potato_chip</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22</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great_beer_selection</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32</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service_bit_slow</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21</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restaurant_champaign_urbana</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30</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free_chip_salsa</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21</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authentic_chinese_food</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30</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give_5_star</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21</w:t>
            </w:r>
          </w:p>
        </w:tc>
      </w:tr>
    </w:tbl>
    <w:p w:rsidR="004373E0" w:rsidRPr="00544712" w:rsidRDefault="004373E0" w:rsidP="004373E0">
      <w:pPr>
        <w:jc w:val="both"/>
        <w:rPr>
          <w:rFonts w:cstheme="minorHAnsi"/>
          <w:color w:val="000000"/>
          <w:shd w:val="clear" w:color="auto" w:fill="FFFFFF"/>
        </w:rPr>
      </w:pPr>
    </w:p>
    <w:p w:rsidR="004373E0" w:rsidRPr="00544712" w:rsidRDefault="004373E0" w:rsidP="00A057FE">
      <w:pPr>
        <w:spacing w:line="360" w:lineRule="auto"/>
        <w:jc w:val="both"/>
        <w:rPr>
          <w:rFonts w:cstheme="minorHAnsi"/>
          <w:color w:val="000000"/>
        </w:rPr>
      </w:pPr>
      <w:r w:rsidRPr="00544712">
        <w:rPr>
          <w:rFonts w:cstheme="minorHAnsi"/>
          <w:color w:val="000000"/>
          <w:shd w:val="clear" w:color="auto" w:fill="FFFFFF"/>
        </w:rPr>
        <w:t xml:space="preserve">It can be found that these phrases provided comprehensive information about the content of customer </w:t>
      </w:r>
      <w:r w:rsidR="00AC26AE">
        <w:rPr>
          <w:rFonts w:cstheme="minorHAnsi"/>
          <w:color w:val="000000"/>
          <w:shd w:val="clear" w:color="auto" w:fill="FFFFFF"/>
        </w:rPr>
        <w:t>reviews</w:t>
      </w:r>
      <w:r w:rsidRPr="00544712">
        <w:rPr>
          <w:rFonts w:cstheme="minorHAnsi"/>
          <w:color w:val="000000"/>
          <w:shd w:val="clear" w:color="auto" w:fill="FFFFFF"/>
        </w:rPr>
        <w:t>. The phrase like ‘</w:t>
      </w:r>
      <w:r w:rsidRPr="00544712">
        <w:rPr>
          <w:rFonts w:eastAsia="Times New Roman" w:cstheme="minorHAnsi"/>
          <w:color w:val="000000"/>
        </w:rPr>
        <w:t>food_good</w:t>
      </w:r>
      <w:r w:rsidRPr="00544712">
        <w:rPr>
          <w:rFonts w:cstheme="minorHAnsi"/>
          <w:color w:val="000000"/>
        </w:rPr>
        <w:t>’, ‘great place’,‘</w:t>
      </w:r>
      <w:r w:rsidRPr="00544712">
        <w:rPr>
          <w:rFonts w:eastAsia="Times New Roman" w:cstheme="minorHAnsi"/>
          <w:color w:val="000000"/>
        </w:rPr>
        <w:t>give_5_star</w:t>
      </w:r>
      <w:r w:rsidRPr="00544712">
        <w:rPr>
          <w:rFonts w:cstheme="minorHAnsi"/>
          <w:color w:val="000000"/>
        </w:rPr>
        <w:t xml:space="preserve">’ actually directly provide the customers’ feedback. </w:t>
      </w:r>
    </w:p>
    <w:p w:rsidR="004373E0" w:rsidRPr="00544712" w:rsidRDefault="004373E0" w:rsidP="00A057FE">
      <w:pPr>
        <w:spacing w:line="360" w:lineRule="auto"/>
        <w:jc w:val="both"/>
        <w:rPr>
          <w:rFonts w:cstheme="minorHAnsi"/>
          <w:color w:val="000000"/>
        </w:rPr>
      </w:pPr>
      <w:r w:rsidRPr="00544712">
        <w:rPr>
          <w:rFonts w:cstheme="minorHAnsi"/>
          <w:color w:val="000000"/>
        </w:rPr>
        <w:t xml:space="preserve">These bigram/trigram phrases could be used as self–generated labels when new reviews are added. For example, if a business has matched phrases, it can be represented by those labels. They also could be used as feature for predictive models.  </w:t>
      </w:r>
    </w:p>
    <w:p w:rsidR="004373E0" w:rsidRPr="00544712" w:rsidRDefault="004373E0" w:rsidP="004373E0">
      <w:pPr>
        <w:jc w:val="both"/>
        <w:rPr>
          <w:rFonts w:cstheme="minorHAnsi"/>
          <w:color w:val="000000"/>
          <w:sz w:val="20"/>
          <w:szCs w:val="20"/>
          <w:shd w:val="clear" w:color="auto" w:fill="FFFFFF"/>
        </w:rPr>
      </w:pPr>
    </w:p>
    <w:p w:rsidR="004373E0" w:rsidRPr="00544712" w:rsidRDefault="00051D73" w:rsidP="004373E0">
      <w:pPr>
        <w:pStyle w:val="Heading2"/>
        <w:rPr>
          <w:rFonts w:asciiTheme="minorHAnsi" w:hAnsiTheme="minorHAnsi" w:cstheme="minorHAnsi"/>
          <w:color w:val="000000"/>
          <w:sz w:val="22"/>
          <w:szCs w:val="20"/>
          <w:shd w:val="clear" w:color="auto" w:fill="FFFFFF"/>
        </w:rPr>
      </w:pPr>
      <w:r w:rsidRPr="00544712">
        <w:rPr>
          <w:rFonts w:asciiTheme="minorHAnsi" w:hAnsiTheme="minorHAnsi" w:cstheme="minorHAnsi"/>
          <w:color w:val="000000"/>
          <w:sz w:val="22"/>
          <w:szCs w:val="20"/>
          <w:shd w:val="clear" w:color="auto" w:fill="FFFFFF"/>
        </w:rPr>
        <w:t>6</w:t>
      </w:r>
      <w:r w:rsidR="004373E0" w:rsidRPr="00544712">
        <w:rPr>
          <w:rFonts w:asciiTheme="minorHAnsi" w:hAnsiTheme="minorHAnsi" w:cstheme="minorHAnsi"/>
          <w:color w:val="000000"/>
          <w:sz w:val="22"/>
          <w:szCs w:val="20"/>
          <w:shd w:val="clear" w:color="auto" w:fill="FFFFFF"/>
        </w:rPr>
        <w:t xml:space="preserve">.2 LDA (Latent Dirichlet allocation) </w:t>
      </w:r>
      <w:r w:rsidR="00A057FE" w:rsidRPr="00544712">
        <w:rPr>
          <w:rFonts w:asciiTheme="minorHAnsi" w:hAnsiTheme="minorHAnsi" w:cstheme="minorHAnsi"/>
          <w:color w:val="000000"/>
          <w:sz w:val="22"/>
          <w:szCs w:val="20"/>
          <w:shd w:val="clear" w:color="auto" w:fill="FFFFFF"/>
        </w:rPr>
        <w:t>Topic Modeling</w:t>
      </w:r>
    </w:p>
    <w:p w:rsidR="002D4101" w:rsidRPr="00544712" w:rsidRDefault="002D4101" w:rsidP="004373E0">
      <w:pPr>
        <w:jc w:val="both"/>
        <w:rPr>
          <w:rFonts w:cstheme="minorHAnsi"/>
          <w:color w:val="000000"/>
          <w:szCs w:val="20"/>
          <w:shd w:val="clear" w:color="auto" w:fill="FFFFFF"/>
        </w:rPr>
      </w:pPr>
    </w:p>
    <w:p w:rsidR="004373E0" w:rsidRPr="00544712" w:rsidRDefault="004373E0" w:rsidP="00CA5325">
      <w:pPr>
        <w:spacing w:line="360" w:lineRule="auto"/>
        <w:jc w:val="both"/>
        <w:rPr>
          <w:rFonts w:cstheme="minorHAnsi"/>
          <w:color w:val="000000"/>
          <w:szCs w:val="20"/>
          <w:shd w:val="clear" w:color="auto" w:fill="FFFFFF"/>
        </w:rPr>
      </w:pPr>
      <w:r w:rsidRPr="00544712">
        <w:rPr>
          <w:rFonts w:cstheme="minorHAnsi"/>
          <w:color w:val="000000"/>
          <w:szCs w:val="20"/>
          <w:shd w:val="clear" w:color="auto" w:fill="FFFFFF"/>
        </w:rPr>
        <w:t xml:space="preserve">LDA is a generative statistical model for text mining, which considers each document as a mixture of topics. It uses a three-level of hierarchical Bayesian model to fit the data.  A fixed number of topics could </w:t>
      </w:r>
      <w:r w:rsidRPr="00544712">
        <w:rPr>
          <w:rFonts w:cstheme="minorHAnsi"/>
          <w:color w:val="000000"/>
          <w:szCs w:val="20"/>
          <w:shd w:val="clear" w:color="auto" w:fill="FFFFFF"/>
        </w:rPr>
        <w:lastRenderedPageBreak/>
        <w:t xml:space="preserve">extract from all the reviews, and then a particular review could be represented as a mixture of topics. Take one review for example: </w:t>
      </w:r>
    </w:p>
    <w:p w:rsidR="004373E0" w:rsidRPr="00544712" w:rsidRDefault="004373E0" w:rsidP="00CA5325">
      <w:pPr>
        <w:spacing w:line="360" w:lineRule="auto"/>
        <w:jc w:val="both"/>
        <w:rPr>
          <w:rFonts w:cstheme="minorHAnsi"/>
          <w:color w:val="000000"/>
          <w:sz w:val="18"/>
          <w:szCs w:val="18"/>
        </w:rPr>
      </w:pPr>
      <w:r w:rsidRPr="00544712">
        <w:rPr>
          <w:rFonts w:cstheme="minorHAnsi"/>
          <w:color w:val="000000"/>
          <w:sz w:val="20"/>
          <w:szCs w:val="20"/>
          <w:shd w:val="clear" w:color="auto" w:fill="FFFFFF"/>
        </w:rPr>
        <w:t>“</w:t>
      </w:r>
      <w:r w:rsidRPr="00544712">
        <w:rPr>
          <w:rFonts w:cstheme="minorHAnsi"/>
          <w:color w:val="000000"/>
          <w:sz w:val="18"/>
          <w:szCs w:val="18"/>
        </w:rPr>
        <w:t>I think this one is actually a 3.5 star, if that were allowed...An unpretentious little neighborhood spot, this bar and grill has a 'sports bar' theme but a very relaxed, although almost too clean for, near-dive-y feel.  Not crammed with student crowds and a good mix of ages although many boomer types were represented. On U of I basketball nights, they serve free chili.  Our dinner plans canceled abruptly, two housemates and I headed over to check it out. Expecting a watery, bean heavy chili soup; I was pleasantly shocked by the meaty and rich actuality. It was sooo good that we all decided to stop by sometime to try menu items we'd actually pay for in cash! Drinks were good, and strong after they realized we'd tip.  The bar was crowded, but not unpleasantly.  Only complaint was that the fresh diced onion and grated cheese toppers were not refilled after they ran out.”</w:t>
      </w:r>
    </w:p>
    <w:p w:rsidR="004373E0" w:rsidRPr="00544712" w:rsidRDefault="004373E0" w:rsidP="004373E0">
      <w:pPr>
        <w:jc w:val="both"/>
        <w:rPr>
          <w:rFonts w:cstheme="minorHAnsi"/>
          <w:color w:val="000000"/>
          <w:szCs w:val="20"/>
          <w:shd w:val="clear" w:color="auto" w:fill="FFFFFF"/>
        </w:rPr>
      </w:pPr>
      <w:r w:rsidRPr="00544712">
        <w:rPr>
          <w:rFonts w:cstheme="minorHAnsi"/>
          <w:color w:val="000000"/>
          <w:szCs w:val="20"/>
          <w:shd w:val="clear" w:color="auto" w:fill="FFFFFF"/>
        </w:rPr>
        <w:t xml:space="preserve">It could be represented as a mixture for following topics out of 50 extracted topics: </w:t>
      </w:r>
    </w:p>
    <w:tbl>
      <w:tblPr>
        <w:tblW w:w="8763" w:type="dxa"/>
        <w:tblInd w:w="93" w:type="dxa"/>
        <w:tblLook w:val="04A0" w:firstRow="1" w:lastRow="0" w:firstColumn="1" w:lastColumn="0" w:noHBand="0" w:noVBand="1"/>
      </w:tblPr>
      <w:tblGrid>
        <w:gridCol w:w="960"/>
        <w:gridCol w:w="5154"/>
        <w:gridCol w:w="1395"/>
        <w:gridCol w:w="1254"/>
      </w:tblGrid>
      <w:tr w:rsidR="004373E0" w:rsidRPr="00544712" w:rsidTr="007979F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Index</w:t>
            </w:r>
          </w:p>
        </w:tc>
        <w:tc>
          <w:tcPr>
            <w:tcW w:w="5187" w:type="dxa"/>
            <w:tcBorders>
              <w:top w:val="single" w:sz="4" w:space="0" w:color="auto"/>
              <w:left w:val="nil"/>
              <w:bottom w:val="single" w:sz="4" w:space="0" w:color="auto"/>
              <w:right w:val="single" w:sz="4" w:space="0" w:color="auto"/>
            </w:tcBorders>
            <w:shd w:val="clear" w:color="auto" w:fill="auto"/>
            <w:vAlign w:val="bottom"/>
            <w:hideMark/>
          </w:tcPr>
          <w:p w:rsidR="004373E0" w:rsidRPr="00544712" w:rsidRDefault="004373E0" w:rsidP="007979F2">
            <w:pPr>
              <w:pStyle w:val="HTMLPreformatted"/>
              <w:shd w:val="clear" w:color="auto" w:fill="FFFFFF"/>
              <w:wordWrap w:val="0"/>
              <w:textAlignment w:val="baseline"/>
              <w:rPr>
                <w:rFonts w:asciiTheme="minorHAnsi" w:hAnsiTheme="minorHAnsi" w:cstheme="minorHAnsi"/>
                <w:color w:val="000000"/>
                <w:sz w:val="18"/>
                <w:szCs w:val="18"/>
              </w:rPr>
            </w:pPr>
            <w:r w:rsidRPr="00544712">
              <w:rPr>
                <w:rFonts w:asciiTheme="minorHAnsi" w:hAnsiTheme="minorHAnsi" w:cstheme="minorHAnsi"/>
                <w:color w:val="000000"/>
                <w:sz w:val="18"/>
                <w:szCs w:val="18"/>
              </w:rPr>
              <w:t xml:space="preserve">Topic (10 most probable </w:t>
            </w:r>
            <w:r w:rsidR="00F4051C">
              <w:rPr>
                <w:rFonts w:asciiTheme="minorHAnsi" w:hAnsiTheme="minorHAnsi" w:cstheme="minorHAnsi"/>
                <w:color w:val="000000"/>
                <w:sz w:val="18"/>
                <w:szCs w:val="18"/>
              </w:rPr>
              <w:t>words</w:t>
            </w:r>
            <w:r w:rsidRPr="00544712">
              <w:rPr>
                <w:rFonts w:asciiTheme="minorHAnsi" w:hAnsiTheme="minorHAnsi" w:cstheme="minorHAnsi"/>
                <w:color w:val="000000"/>
                <w:sz w:val="18"/>
                <w:szCs w:val="18"/>
              </w:rPr>
              <w:t xml:space="preserve"> out of 19175 dictionary)</w:t>
            </w:r>
          </w:p>
          <w:p w:rsidR="004373E0" w:rsidRPr="00544712" w:rsidRDefault="004373E0" w:rsidP="007979F2">
            <w:pPr>
              <w:spacing w:after="0" w:line="240" w:lineRule="auto"/>
              <w:rPr>
                <w:rFonts w:eastAsia="Times New Roman" w:cstheme="minorHAnsi"/>
                <w:color w:val="000000"/>
                <w:sz w:val="18"/>
                <w:szCs w:val="18"/>
              </w:rPr>
            </w:pPr>
          </w:p>
        </w:tc>
        <w:tc>
          <w:tcPr>
            <w:tcW w:w="1395" w:type="dxa"/>
            <w:tcBorders>
              <w:top w:val="single" w:sz="4" w:space="0" w:color="auto"/>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Proportion</w:t>
            </w:r>
          </w:p>
        </w:tc>
        <w:tc>
          <w:tcPr>
            <w:tcW w:w="1221" w:type="dxa"/>
            <w:tcBorders>
              <w:top w:val="single" w:sz="4" w:space="0" w:color="auto"/>
              <w:left w:val="nil"/>
              <w:bottom w:val="single" w:sz="4" w:space="0" w:color="auto"/>
              <w:right w:val="single" w:sz="4" w:space="0" w:color="auto"/>
            </w:tcBorders>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Manual Interpretation</w:t>
            </w:r>
          </w:p>
        </w:tc>
      </w:tr>
      <w:tr w:rsidR="004373E0" w:rsidRPr="00544712" w:rsidTr="007979F2">
        <w:trPr>
          <w:trHeight w:val="476"/>
        </w:trPr>
        <w:tc>
          <w:tcPr>
            <w:tcW w:w="960" w:type="dxa"/>
            <w:tcBorders>
              <w:top w:val="nil"/>
              <w:left w:val="single" w:sz="4" w:space="0" w:color="auto"/>
              <w:bottom w:val="single" w:sz="4" w:space="0" w:color="auto"/>
              <w:right w:val="single" w:sz="4" w:space="0" w:color="auto"/>
            </w:tcBorders>
            <w:shd w:val="clear" w:color="auto" w:fill="auto"/>
            <w:noWrap/>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29</w:t>
            </w:r>
          </w:p>
        </w:tc>
        <w:tc>
          <w:tcPr>
            <w:tcW w:w="5187" w:type="dxa"/>
            <w:tcBorders>
              <w:top w:val="nil"/>
              <w:left w:val="nil"/>
              <w:bottom w:val="single" w:sz="4" w:space="0" w:color="auto"/>
              <w:right w:val="single" w:sz="4" w:space="0" w:color="auto"/>
            </w:tcBorders>
            <w:shd w:val="clear" w:color="auto" w:fill="auto"/>
            <w:vAlign w:val="bottom"/>
          </w:tcPr>
          <w:p w:rsidR="004373E0" w:rsidRPr="00544712" w:rsidRDefault="004373E0" w:rsidP="007979F2">
            <w:pPr>
              <w:pStyle w:val="HTMLPreformatted"/>
              <w:shd w:val="clear" w:color="auto" w:fill="FFFFFF"/>
              <w:wordWrap w:val="0"/>
              <w:textAlignment w:val="baseline"/>
              <w:rPr>
                <w:rFonts w:asciiTheme="minorHAnsi" w:hAnsiTheme="minorHAnsi" w:cstheme="minorHAnsi"/>
                <w:color w:val="000000"/>
                <w:sz w:val="18"/>
                <w:szCs w:val="18"/>
              </w:rPr>
            </w:pPr>
            <w:r w:rsidRPr="00544712">
              <w:rPr>
                <w:rFonts w:asciiTheme="minorHAnsi" w:hAnsiTheme="minorHAnsi" w:cstheme="minorHAnsi"/>
                <w:color w:val="000000"/>
                <w:sz w:val="18"/>
                <w:szCs w:val="18"/>
              </w:rPr>
              <w:t>0.130*beer + 0.088*bar + 0.040*drink + 0.038*selection + 0.026*place + 0.021*good + 0.021*bartender + 0.020*game + 0.018*night + 0.018*tap</w:t>
            </w:r>
          </w:p>
        </w:tc>
        <w:tc>
          <w:tcPr>
            <w:tcW w:w="1395" w:type="dxa"/>
            <w:tcBorders>
              <w:top w:val="nil"/>
              <w:left w:val="nil"/>
              <w:bottom w:val="single" w:sz="4" w:space="0" w:color="auto"/>
              <w:right w:val="single" w:sz="4" w:space="0" w:color="auto"/>
            </w:tcBorders>
            <w:shd w:val="clear" w:color="auto" w:fill="auto"/>
            <w:noWrap/>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13.9%</w:t>
            </w:r>
          </w:p>
        </w:tc>
        <w:tc>
          <w:tcPr>
            <w:tcW w:w="1221" w:type="dxa"/>
            <w:tcBorders>
              <w:top w:val="nil"/>
              <w:left w:val="nil"/>
              <w:bottom w:val="single" w:sz="4" w:space="0" w:color="auto"/>
              <w:right w:val="single" w:sz="4" w:space="0" w:color="auto"/>
            </w:tcBorders>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Bar</w:t>
            </w:r>
          </w:p>
        </w:tc>
      </w:tr>
      <w:tr w:rsidR="004373E0" w:rsidRPr="00544712" w:rsidTr="007979F2">
        <w:trPr>
          <w:trHeight w:val="485"/>
        </w:trPr>
        <w:tc>
          <w:tcPr>
            <w:tcW w:w="960" w:type="dxa"/>
            <w:tcBorders>
              <w:top w:val="nil"/>
              <w:left w:val="single" w:sz="4" w:space="0" w:color="auto"/>
              <w:bottom w:val="single" w:sz="4" w:space="0" w:color="auto"/>
              <w:right w:val="single" w:sz="4" w:space="0" w:color="auto"/>
            </w:tcBorders>
            <w:shd w:val="clear" w:color="auto" w:fill="auto"/>
            <w:noWrap/>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11</w:t>
            </w:r>
          </w:p>
        </w:tc>
        <w:tc>
          <w:tcPr>
            <w:tcW w:w="5187" w:type="dxa"/>
            <w:tcBorders>
              <w:top w:val="nil"/>
              <w:left w:val="nil"/>
              <w:bottom w:val="single" w:sz="4" w:space="0" w:color="auto"/>
              <w:right w:val="single" w:sz="4" w:space="0" w:color="auto"/>
            </w:tcBorders>
            <w:shd w:val="clear" w:color="auto" w:fill="auto"/>
            <w:vAlign w:val="bottom"/>
          </w:tcPr>
          <w:p w:rsidR="004373E0" w:rsidRPr="00544712" w:rsidRDefault="004373E0" w:rsidP="007979F2">
            <w:pPr>
              <w:pStyle w:val="HTMLPreformatted"/>
              <w:shd w:val="clear" w:color="auto" w:fill="FFFFFF"/>
              <w:wordWrap w:val="0"/>
              <w:textAlignment w:val="baseline"/>
              <w:rPr>
                <w:rFonts w:asciiTheme="minorHAnsi" w:hAnsiTheme="minorHAnsi" w:cstheme="minorHAnsi"/>
                <w:color w:val="000000"/>
                <w:sz w:val="18"/>
                <w:szCs w:val="18"/>
              </w:rPr>
            </w:pPr>
            <w:r w:rsidRPr="00544712">
              <w:rPr>
                <w:rFonts w:asciiTheme="minorHAnsi" w:hAnsiTheme="minorHAnsi" w:cstheme="minorHAnsi"/>
                <w:color w:val="000000"/>
                <w:sz w:val="18"/>
                <w:szCs w:val="18"/>
              </w:rPr>
              <w:t>0.033*italian + 0.014*walking + 0.013*chili + 0.011*turkey + 0.010*fault + 0.010*husband + 0.010*7 + 0.009*lunch + 0.009*pasta + 0.009*opted</w:t>
            </w:r>
          </w:p>
        </w:tc>
        <w:tc>
          <w:tcPr>
            <w:tcW w:w="1395" w:type="dxa"/>
            <w:tcBorders>
              <w:top w:val="nil"/>
              <w:left w:val="nil"/>
              <w:bottom w:val="single" w:sz="4" w:space="0" w:color="auto"/>
              <w:right w:val="single" w:sz="4" w:space="0" w:color="auto"/>
            </w:tcBorders>
            <w:shd w:val="clear" w:color="auto" w:fill="auto"/>
            <w:noWrap/>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12.1%</w:t>
            </w:r>
          </w:p>
        </w:tc>
        <w:tc>
          <w:tcPr>
            <w:tcW w:w="1221" w:type="dxa"/>
            <w:tcBorders>
              <w:top w:val="nil"/>
              <w:left w:val="nil"/>
              <w:bottom w:val="single" w:sz="4" w:space="0" w:color="auto"/>
              <w:right w:val="single" w:sz="4" w:space="0" w:color="auto"/>
            </w:tcBorders>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Food-Chili</w:t>
            </w:r>
          </w:p>
        </w:tc>
      </w:tr>
      <w:tr w:rsidR="004373E0" w:rsidRPr="00544712" w:rsidTr="007979F2">
        <w:trPr>
          <w:trHeight w:val="53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39</w:t>
            </w:r>
          </w:p>
        </w:tc>
        <w:tc>
          <w:tcPr>
            <w:tcW w:w="5187" w:type="dxa"/>
            <w:tcBorders>
              <w:top w:val="nil"/>
              <w:left w:val="nil"/>
              <w:bottom w:val="single" w:sz="4" w:space="0" w:color="auto"/>
              <w:right w:val="single" w:sz="4" w:space="0" w:color="auto"/>
            </w:tcBorders>
            <w:shd w:val="clear" w:color="auto" w:fill="auto"/>
            <w:vAlign w:val="bottom"/>
            <w:hideMark/>
          </w:tcPr>
          <w:p w:rsidR="004373E0" w:rsidRPr="00544712" w:rsidRDefault="004373E0" w:rsidP="007979F2">
            <w:pPr>
              <w:pStyle w:val="HTMLPreformatted"/>
              <w:shd w:val="clear" w:color="auto" w:fill="FFFFFF"/>
              <w:wordWrap w:val="0"/>
              <w:textAlignment w:val="baseline"/>
              <w:rPr>
                <w:rFonts w:asciiTheme="minorHAnsi" w:hAnsiTheme="minorHAnsi" w:cstheme="minorHAnsi"/>
                <w:color w:val="000000"/>
                <w:sz w:val="18"/>
                <w:szCs w:val="18"/>
              </w:rPr>
            </w:pPr>
            <w:r w:rsidRPr="00544712">
              <w:rPr>
                <w:rFonts w:asciiTheme="minorHAnsi" w:hAnsiTheme="minorHAnsi" w:cstheme="minorHAnsi"/>
                <w:color w:val="000000"/>
                <w:sz w:val="18"/>
                <w:szCs w:val="18"/>
              </w:rPr>
              <w:t>0.045*place + 0.038*nice + 0.024*table + 0.023*seating + 0.022*good + 0.018*great + 0.018*staff + 0.017*area + 0.016*spot + 0.015*sit</w:t>
            </w:r>
          </w:p>
        </w:tc>
        <w:tc>
          <w:tcPr>
            <w:tcW w:w="139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13.1%</w:t>
            </w:r>
          </w:p>
        </w:tc>
        <w:tc>
          <w:tcPr>
            <w:tcW w:w="1221" w:type="dxa"/>
            <w:tcBorders>
              <w:top w:val="nil"/>
              <w:left w:val="nil"/>
              <w:bottom w:val="single" w:sz="4" w:space="0" w:color="auto"/>
              <w:right w:val="single" w:sz="4" w:space="0" w:color="auto"/>
            </w:tcBorders>
            <w:vAlign w:val="bottom"/>
          </w:tcPr>
          <w:p w:rsidR="009649E2" w:rsidRDefault="009649E2" w:rsidP="007979F2">
            <w:pPr>
              <w:spacing w:after="0" w:line="240" w:lineRule="auto"/>
              <w:jc w:val="center"/>
              <w:rPr>
                <w:rFonts w:eastAsia="Times New Roman" w:cstheme="minorHAnsi"/>
                <w:color w:val="000000"/>
                <w:sz w:val="18"/>
                <w:szCs w:val="18"/>
              </w:rPr>
            </w:pPr>
            <w:r>
              <w:rPr>
                <w:rFonts w:eastAsia="Times New Roman" w:cstheme="minorHAnsi"/>
                <w:color w:val="000000"/>
                <w:sz w:val="18"/>
                <w:szCs w:val="18"/>
              </w:rPr>
              <w:t>Service</w:t>
            </w:r>
          </w:p>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(Seating)</w:t>
            </w:r>
          </w:p>
        </w:tc>
      </w:tr>
      <w:tr w:rsidR="004373E0" w:rsidRPr="00544712" w:rsidTr="007979F2">
        <w:trPr>
          <w:trHeight w:val="620"/>
        </w:trPr>
        <w:tc>
          <w:tcPr>
            <w:tcW w:w="960" w:type="dxa"/>
            <w:tcBorders>
              <w:top w:val="nil"/>
              <w:left w:val="single" w:sz="4" w:space="0" w:color="auto"/>
              <w:bottom w:val="single" w:sz="4" w:space="0" w:color="auto"/>
              <w:right w:val="single" w:sz="4" w:space="0" w:color="auto"/>
            </w:tcBorders>
            <w:shd w:val="clear" w:color="auto" w:fill="auto"/>
            <w:noWrap/>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31</w:t>
            </w:r>
          </w:p>
        </w:tc>
        <w:tc>
          <w:tcPr>
            <w:tcW w:w="5187" w:type="dxa"/>
            <w:tcBorders>
              <w:top w:val="nil"/>
              <w:left w:val="nil"/>
              <w:bottom w:val="single" w:sz="4" w:space="0" w:color="auto"/>
              <w:right w:val="single" w:sz="4" w:space="0" w:color="auto"/>
            </w:tcBorders>
            <w:shd w:val="clear" w:color="auto" w:fill="auto"/>
            <w:vAlign w:val="bottom"/>
          </w:tcPr>
          <w:p w:rsidR="004373E0" w:rsidRPr="00544712" w:rsidRDefault="004373E0" w:rsidP="007979F2">
            <w:pPr>
              <w:pStyle w:val="HTMLPreformatted"/>
              <w:shd w:val="clear" w:color="auto" w:fill="FFFFFF"/>
              <w:wordWrap w:val="0"/>
              <w:textAlignment w:val="baseline"/>
              <w:rPr>
                <w:rFonts w:asciiTheme="minorHAnsi" w:hAnsiTheme="minorHAnsi" w:cstheme="minorHAnsi"/>
                <w:color w:val="000000"/>
                <w:sz w:val="18"/>
                <w:szCs w:val="18"/>
              </w:rPr>
            </w:pPr>
            <w:r w:rsidRPr="00544712">
              <w:rPr>
                <w:rFonts w:asciiTheme="minorHAnsi" w:hAnsiTheme="minorHAnsi" w:cstheme="minorHAnsi"/>
                <w:color w:val="000000"/>
                <w:sz w:val="18"/>
                <w:szCs w:val="18"/>
              </w:rPr>
              <w:t>0.031*table + 0.024*time + 0.024*waitress + 0.022*asked + 0.021*food + 0.019*server + 0.018*didn + 0.018*service + 0.017*drink + 0.015*ordered'</w:t>
            </w:r>
          </w:p>
        </w:tc>
        <w:tc>
          <w:tcPr>
            <w:tcW w:w="1395" w:type="dxa"/>
            <w:tcBorders>
              <w:top w:val="nil"/>
              <w:left w:val="nil"/>
              <w:bottom w:val="single" w:sz="4" w:space="0" w:color="auto"/>
              <w:right w:val="single" w:sz="4" w:space="0" w:color="auto"/>
            </w:tcBorders>
            <w:shd w:val="clear" w:color="auto" w:fill="auto"/>
            <w:noWrap/>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11.3%</w:t>
            </w:r>
          </w:p>
        </w:tc>
        <w:tc>
          <w:tcPr>
            <w:tcW w:w="1221" w:type="dxa"/>
            <w:tcBorders>
              <w:top w:val="nil"/>
              <w:left w:val="nil"/>
              <w:bottom w:val="single" w:sz="4" w:space="0" w:color="auto"/>
              <w:right w:val="single" w:sz="4" w:space="0" w:color="auto"/>
            </w:tcBorders>
            <w:vAlign w:val="bottom"/>
          </w:tcPr>
          <w:p w:rsidR="004373E0" w:rsidRPr="00544712" w:rsidRDefault="004373E0" w:rsidP="007979F2">
            <w:pPr>
              <w:spacing w:after="0" w:line="240" w:lineRule="auto"/>
              <w:ind w:right="180"/>
              <w:jc w:val="center"/>
              <w:rPr>
                <w:rFonts w:eastAsia="Times New Roman" w:cstheme="minorHAnsi"/>
                <w:color w:val="000000"/>
                <w:sz w:val="18"/>
                <w:szCs w:val="18"/>
              </w:rPr>
            </w:pPr>
            <w:r w:rsidRPr="00544712">
              <w:rPr>
                <w:rFonts w:eastAsia="Times New Roman" w:cstheme="minorHAnsi"/>
                <w:color w:val="000000"/>
                <w:sz w:val="18"/>
                <w:szCs w:val="18"/>
              </w:rPr>
              <w:t>Service</w:t>
            </w:r>
          </w:p>
          <w:p w:rsidR="004373E0" w:rsidRPr="00544712" w:rsidRDefault="004373E0" w:rsidP="007979F2">
            <w:pPr>
              <w:spacing w:after="0" w:line="240" w:lineRule="auto"/>
              <w:ind w:right="180"/>
              <w:jc w:val="center"/>
              <w:rPr>
                <w:rFonts w:eastAsia="Times New Roman" w:cstheme="minorHAnsi"/>
                <w:color w:val="000000"/>
                <w:sz w:val="18"/>
                <w:szCs w:val="18"/>
              </w:rPr>
            </w:pPr>
            <w:r w:rsidRPr="00544712">
              <w:rPr>
                <w:rFonts w:eastAsia="Times New Roman" w:cstheme="minorHAnsi"/>
                <w:color w:val="000000"/>
                <w:sz w:val="18"/>
                <w:szCs w:val="18"/>
              </w:rPr>
              <w:t>(waiting)</w:t>
            </w:r>
          </w:p>
        </w:tc>
      </w:tr>
      <w:tr w:rsidR="004373E0" w:rsidRPr="00544712" w:rsidTr="007979F2">
        <w:trPr>
          <w:trHeight w:val="350"/>
        </w:trPr>
        <w:tc>
          <w:tcPr>
            <w:tcW w:w="960" w:type="dxa"/>
            <w:tcBorders>
              <w:top w:val="nil"/>
              <w:left w:val="single" w:sz="4" w:space="0" w:color="auto"/>
              <w:bottom w:val="single" w:sz="4" w:space="0" w:color="auto"/>
              <w:right w:val="single" w:sz="4" w:space="0" w:color="auto"/>
            </w:tcBorders>
            <w:shd w:val="clear" w:color="auto" w:fill="auto"/>
            <w:noWrap/>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45</w:t>
            </w:r>
          </w:p>
        </w:tc>
        <w:tc>
          <w:tcPr>
            <w:tcW w:w="5187" w:type="dxa"/>
            <w:tcBorders>
              <w:top w:val="nil"/>
              <w:left w:val="nil"/>
              <w:bottom w:val="single" w:sz="4" w:space="0" w:color="auto"/>
              <w:right w:val="single" w:sz="4" w:space="0" w:color="auto"/>
            </w:tcBorders>
            <w:shd w:val="clear" w:color="auto" w:fill="auto"/>
            <w:vAlign w:val="bottom"/>
          </w:tcPr>
          <w:p w:rsidR="004373E0" w:rsidRPr="00544712" w:rsidRDefault="004373E0" w:rsidP="007979F2">
            <w:pPr>
              <w:pStyle w:val="HTMLPreformatted"/>
              <w:shd w:val="clear" w:color="auto" w:fill="FFFFFF"/>
              <w:wordWrap w:val="0"/>
              <w:textAlignment w:val="baseline"/>
              <w:rPr>
                <w:rFonts w:asciiTheme="minorHAnsi" w:hAnsiTheme="minorHAnsi" w:cstheme="minorHAnsi"/>
                <w:color w:val="000000"/>
                <w:sz w:val="18"/>
                <w:szCs w:val="18"/>
              </w:rPr>
            </w:pPr>
            <w:r w:rsidRPr="00544712">
              <w:rPr>
                <w:rFonts w:asciiTheme="minorHAnsi" w:hAnsiTheme="minorHAnsi" w:cstheme="minorHAnsi"/>
                <w:color w:val="000000"/>
                <w:sz w:val="18"/>
                <w:szCs w:val="18"/>
              </w:rPr>
              <w:t>0.066*cheese + 0.049*salad + 0.034*bread + 0.028*good + 0.024*sandwich + 0.018*tomato + 0.016*onion + 0.015*soup + 0.015*chicken + 0.013*lunch</w:t>
            </w:r>
          </w:p>
        </w:tc>
        <w:tc>
          <w:tcPr>
            <w:tcW w:w="1395" w:type="dxa"/>
            <w:tcBorders>
              <w:top w:val="nil"/>
              <w:left w:val="nil"/>
              <w:bottom w:val="single" w:sz="4" w:space="0" w:color="auto"/>
              <w:right w:val="single" w:sz="4" w:space="0" w:color="auto"/>
            </w:tcBorders>
            <w:shd w:val="clear" w:color="auto" w:fill="auto"/>
            <w:noWrap/>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9.8%</w:t>
            </w:r>
          </w:p>
        </w:tc>
        <w:tc>
          <w:tcPr>
            <w:tcW w:w="1221" w:type="dxa"/>
            <w:tcBorders>
              <w:top w:val="nil"/>
              <w:left w:val="nil"/>
              <w:bottom w:val="single" w:sz="4" w:space="0" w:color="auto"/>
              <w:right w:val="single" w:sz="4" w:space="0" w:color="auto"/>
            </w:tcBorders>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Food-cheese</w:t>
            </w:r>
          </w:p>
        </w:tc>
      </w:tr>
    </w:tbl>
    <w:p w:rsidR="004373E0" w:rsidRPr="00544712" w:rsidRDefault="004373E0" w:rsidP="004373E0">
      <w:pPr>
        <w:jc w:val="both"/>
        <w:rPr>
          <w:rFonts w:cstheme="minorHAnsi"/>
          <w:color w:val="000000"/>
          <w:sz w:val="20"/>
          <w:szCs w:val="20"/>
          <w:shd w:val="clear" w:color="auto" w:fill="FFFFFF"/>
        </w:rPr>
      </w:pPr>
    </w:p>
    <w:p w:rsidR="004373E0" w:rsidRPr="00544712" w:rsidRDefault="004373E0" w:rsidP="00AA4C32">
      <w:pPr>
        <w:spacing w:line="360" w:lineRule="auto"/>
        <w:jc w:val="both"/>
        <w:rPr>
          <w:rFonts w:cstheme="minorHAnsi"/>
          <w:color w:val="000000"/>
          <w:szCs w:val="20"/>
          <w:shd w:val="clear" w:color="auto" w:fill="FFFFFF"/>
        </w:rPr>
      </w:pPr>
      <w:r w:rsidRPr="00544712">
        <w:rPr>
          <w:rFonts w:cstheme="minorHAnsi"/>
          <w:color w:val="000000"/>
          <w:szCs w:val="20"/>
          <w:shd w:val="clear" w:color="auto" w:fill="FFFFFF"/>
        </w:rPr>
        <w:t>It could be found from this model, as LDA is a generative statistical model and a topic is presented as distribution of 10 most probable terms from a large dictionary, the topics are not as straight forward to interpret as the bigram/trigram phrases</w:t>
      </w:r>
      <w:r w:rsidR="00F4051C">
        <w:rPr>
          <w:rFonts w:cstheme="minorHAnsi"/>
          <w:color w:val="000000"/>
          <w:szCs w:val="20"/>
          <w:shd w:val="clear" w:color="auto" w:fill="FFFFFF"/>
        </w:rPr>
        <w:t xml:space="preserve">. It should be noticed that sometimes the 10 most probable words in a topic may not appear in the text, which means the contribution of that topic actually come from the words from lower probability.  </w:t>
      </w:r>
    </w:p>
    <w:p w:rsidR="004373E0" w:rsidRDefault="004373E0" w:rsidP="00AA4C32">
      <w:pPr>
        <w:spacing w:line="360" w:lineRule="auto"/>
        <w:jc w:val="both"/>
        <w:rPr>
          <w:rFonts w:cstheme="minorHAnsi"/>
          <w:color w:val="000000"/>
          <w:szCs w:val="20"/>
          <w:shd w:val="clear" w:color="auto" w:fill="FFFFFF"/>
        </w:rPr>
      </w:pPr>
      <w:r w:rsidRPr="00544712">
        <w:rPr>
          <w:rFonts w:cstheme="minorHAnsi"/>
          <w:color w:val="000000"/>
          <w:szCs w:val="20"/>
          <w:shd w:val="clear" w:color="auto" w:fill="FFFFFF"/>
        </w:rPr>
        <w:t xml:space="preserve">An important parameter of LDA is the number of topics to be derived. When the number is small, information from different topics could combine into one, while </w:t>
      </w:r>
      <w:r w:rsidR="007861B1" w:rsidRPr="00544712">
        <w:rPr>
          <w:rFonts w:cstheme="minorHAnsi"/>
          <w:color w:val="000000"/>
          <w:szCs w:val="20"/>
          <w:shd w:val="clear" w:color="auto" w:fill="FFFFFF"/>
        </w:rPr>
        <w:t xml:space="preserve">large number of topics could cause </w:t>
      </w:r>
      <w:r w:rsidRPr="00544712">
        <w:rPr>
          <w:rFonts w:cstheme="minorHAnsi"/>
          <w:color w:val="000000"/>
          <w:szCs w:val="20"/>
          <w:shd w:val="clear" w:color="auto" w:fill="FFFFFF"/>
        </w:rPr>
        <w:t xml:space="preserve">one topic </w:t>
      </w:r>
      <w:r w:rsidR="007861B1" w:rsidRPr="00544712">
        <w:rPr>
          <w:rFonts w:cstheme="minorHAnsi"/>
          <w:color w:val="000000"/>
          <w:szCs w:val="20"/>
          <w:shd w:val="clear" w:color="auto" w:fill="FFFFFF"/>
        </w:rPr>
        <w:t>to be divided into multiple subtopics</w:t>
      </w:r>
      <w:r w:rsidRPr="00544712">
        <w:rPr>
          <w:rFonts w:cstheme="minorHAnsi"/>
          <w:color w:val="000000"/>
          <w:szCs w:val="20"/>
          <w:shd w:val="clear" w:color="auto" w:fill="FFFFFF"/>
        </w:rPr>
        <w:t>. A topic number 50 was chosen after trials with 5, 20, 50 and 100.</w:t>
      </w:r>
    </w:p>
    <w:p w:rsidR="000107DA" w:rsidRPr="00544712" w:rsidRDefault="000107DA" w:rsidP="00AA4C32">
      <w:pPr>
        <w:spacing w:line="360" w:lineRule="auto"/>
        <w:jc w:val="both"/>
        <w:rPr>
          <w:rFonts w:cstheme="minorHAnsi"/>
          <w:color w:val="000000"/>
          <w:szCs w:val="20"/>
          <w:shd w:val="clear" w:color="auto" w:fill="FFFFFF"/>
        </w:rPr>
      </w:pPr>
    </w:p>
    <w:p w:rsidR="004373E0" w:rsidRDefault="00051D73" w:rsidP="00096EFC">
      <w:pPr>
        <w:pStyle w:val="Heading2"/>
        <w:rPr>
          <w:rFonts w:asciiTheme="minorHAnsi" w:hAnsiTheme="minorHAnsi" w:cstheme="minorHAnsi"/>
          <w:color w:val="auto"/>
        </w:rPr>
      </w:pPr>
      <w:r w:rsidRPr="00544712">
        <w:rPr>
          <w:rFonts w:asciiTheme="minorHAnsi" w:hAnsiTheme="minorHAnsi" w:cstheme="minorHAnsi"/>
          <w:color w:val="auto"/>
        </w:rPr>
        <w:lastRenderedPageBreak/>
        <w:t>6</w:t>
      </w:r>
      <w:r w:rsidR="00096EFC" w:rsidRPr="00544712">
        <w:rPr>
          <w:rFonts w:asciiTheme="minorHAnsi" w:hAnsiTheme="minorHAnsi" w:cstheme="minorHAnsi"/>
          <w:color w:val="auto"/>
        </w:rPr>
        <w:t>.3</w:t>
      </w:r>
      <w:r w:rsidR="004373E0" w:rsidRPr="00544712">
        <w:rPr>
          <w:rFonts w:asciiTheme="minorHAnsi" w:hAnsiTheme="minorHAnsi" w:cstheme="minorHAnsi"/>
          <w:color w:val="auto"/>
        </w:rPr>
        <w:t xml:space="preserve"> Sentimental Analysis</w:t>
      </w:r>
    </w:p>
    <w:p w:rsidR="00AA4C32" w:rsidRPr="00AA4C32" w:rsidRDefault="00AA4C32" w:rsidP="00AA4C32"/>
    <w:p w:rsidR="004373E0" w:rsidRPr="00544712" w:rsidRDefault="004373E0" w:rsidP="00AA4C32">
      <w:pPr>
        <w:spacing w:line="360" w:lineRule="auto"/>
        <w:jc w:val="both"/>
        <w:rPr>
          <w:rFonts w:cstheme="minorHAnsi"/>
          <w:color w:val="000000"/>
          <w:szCs w:val="20"/>
          <w:shd w:val="clear" w:color="auto" w:fill="FFFFFF"/>
        </w:rPr>
      </w:pPr>
      <w:r w:rsidRPr="00544712">
        <w:rPr>
          <w:rFonts w:cstheme="minorHAnsi"/>
          <w:color w:val="000000"/>
          <w:szCs w:val="20"/>
          <w:shd w:val="clear" w:color="auto" w:fill="FFFFFF"/>
        </w:rPr>
        <w:t>Sentimental polarity of customers was evaluated based on a [-1,1] scale; where -1 represent absolute negative, 0 as neutral and 1 means positive. The polarity score of each sentence was derived using VADER approach. The VADER (</w:t>
      </w:r>
      <w:r w:rsidRPr="00544712">
        <w:rPr>
          <w:rFonts w:cstheme="minorHAnsi"/>
        </w:rPr>
        <w:t>Valence Aware Dictionary for Sentiment Reasoning)</w:t>
      </w:r>
      <w:r w:rsidRPr="00544712">
        <w:rPr>
          <w:rFonts w:cstheme="minorHAnsi"/>
          <w:color w:val="000000"/>
          <w:szCs w:val="20"/>
          <w:shd w:val="clear" w:color="auto" w:fill="FFFFFF"/>
        </w:rPr>
        <w:t xml:space="preserve"> algorithm provides a polarity score lookup table of sentiment related words, which was derived from training on social media text(tweets, movie review and amazon reviews) .  Then the polarity score of each review is derived by averaging of polarity scores of sentences, the distribution of which is shown in Figure 4. </w:t>
      </w:r>
    </w:p>
    <w:p w:rsidR="004373E0" w:rsidRPr="00544712" w:rsidRDefault="004373E0" w:rsidP="004373E0">
      <w:pPr>
        <w:contextualSpacing/>
        <w:jc w:val="center"/>
        <w:rPr>
          <w:rFonts w:cstheme="minorHAnsi"/>
          <w:color w:val="000000"/>
          <w:sz w:val="20"/>
          <w:szCs w:val="20"/>
          <w:shd w:val="clear" w:color="auto" w:fill="FFFFFF"/>
        </w:rPr>
      </w:pPr>
      <w:r w:rsidRPr="00544712">
        <w:rPr>
          <w:rFonts w:cstheme="minorHAnsi"/>
          <w:noProof/>
          <w:color w:val="000000"/>
          <w:sz w:val="20"/>
          <w:szCs w:val="20"/>
          <w:shd w:val="clear" w:color="auto" w:fill="FFFFFF"/>
          <w:lang w:eastAsia="en-US"/>
        </w:rPr>
        <w:drawing>
          <wp:inline distT="0" distB="0" distL="0" distR="0" wp14:anchorId="0F5209A0" wp14:editId="5947EFFA">
            <wp:extent cx="3163178" cy="2170706"/>
            <wp:effectExtent l="0" t="0" r="0" b="1270"/>
            <wp:docPr id="3" name="Picture 3" descr="D:\002.Learning\003.Python_Project\Yelp_Text_Mining\Models\IL_Topic_Models\Histogram of Polarity 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002.Learning\003.Python_Project\Yelp_Text_Mining\Models\IL_Topic_Models\Histogram of Polarity Sco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3229" cy="2170741"/>
                    </a:xfrm>
                    <a:prstGeom prst="rect">
                      <a:avLst/>
                    </a:prstGeom>
                    <a:noFill/>
                    <a:ln>
                      <a:noFill/>
                    </a:ln>
                  </pic:spPr>
                </pic:pic>
              </a:graphicData>
            </a:graphic>
          </wp:inline>
        </w:drawing>
      </w:r>
    </w:p>
    <w:p w:rsidR="004373E0" w:rsidRPr="00544712" w:rsidRDefault="004373E0" w:rsidP="004373E0">
      <w:pPr>
        <w:jc w:val="center"/>
        <w:rPr>
          <w:rFonts w:cstheme="minorHAnsi"/>
        </w:rPr>
      </w:pPr>
      <w:r w:rsidRPr="00544712">
        <w:rPr>
          <w:rFonts w:cstheme="minorHAnsi"/>
        </w:rPr>
        <w:t>Figure 4 distributions of derived sentiment polarity/intensity scores</w:t>
      </w:r>
    </w:p>
    <w:p w:rsidR="004373E0" w:rsidRPr="00544712" w:rsidRDefault="004373E0" w:rsidP="004373E0">
      <w:pPr>
        <w:pStyle w:val="Heading1"/>
        <w:rPr>
          <w:rFonts w:asciiTheme="minorHAnsi" w:hAnsiTheme="minorHAnsi" w:cstheme="minorHAnsi"/>
          <w:color w:val="auto"/>
          <w:shd w:val="clear" w:color="auto" w:fill="FFFFFF"/>
        </w:rPr>
      </w:pPr>
      <w:r w:rsidRPr="00544712">
        <w:rPr>
          <w:rFonts w:asciiTheme="minorHAnsi" w:hAnsiTheme="minorHAnsi" w:cstheme="minorHAnsi"/>
          <w:color w:val="auto"/>
          <w:shd w:val="clear" w:color="auto" w:fill="FFFFFF"/>
        </w:rPr>
        <w:t>7. Predictive Analysis</w:t>
      </w:r>
    </w:p>
    <w:p w:rsidR="004373E0" w:rsidRPr="00544712" w:rsidRDefault="004373E0" w:rsidP="005A0708">
      <w:pPr>
        <w:spacing w:line="360" w:lineRule="auto"/>
        <w:jc w:val="both"/>
        <w:rPr>
          <w:rFonts w:cstheme="minorHAnsi"/>
          <w:color w:val="000000"/>
          <w:szCs w:val="20"/>
          <w:shd w:val="clear" w:color="auto" w:fill="FFFFFF"/>
        </w:rPr>
      </w:pPr>
      <w:r w:rsidRPr="00544712">
        <w:rPr>
          <w:rFonts w:cstheme="minorHAnsi"/>
          <w:color w:val="000000"/>
          <w:szCs w:val="20"/>
          <w:shd w:val="clear" w:color="auto" w:fill="FFFFFF"/>
        </w:rPr>
        <w:t xml:space="preserve">Review ratings in a range of 1 to 5 can be considered either numerical or categorical, as there is no distinct difference when a 1 star review is misclassified as 2, while it is a terrible error if it is labeled as 5.  Both approaches were implemented and compared. Regression models were built for numerical ratings; According to methodology of ‘Net Promotor Score’, an industrial system for measuring customer experience,  Ratings 1 to 3 were relabeled as ‘detractor’, 4 as ‘indifference’ and 5 as ‘promoter’ for building the classification models. </w:t>
      </w:r>
    </w:p>
    <w:p w:rsidR="004373E0" w:rsidRPr="00544712" w:rsidRDefault="004373E0" w:rsidP="004373E0">
      <w:pPr>
        <w:jc w:val="both"/>
        <w:rPr>
          <w:rFonts w:cstheme="minorHAnsi"/>
          <w:b/>
          <w:color w:val="000000"/>
          <w:szCs w:val="20"/>
          <w:shd w:val="clear" w:color="auto" w:fill="FFFFFF"/>
        </w:rPr>
      </w:pPr>
      <w:r w:rsidRPr="00544712">
        <w:rPr>
          <w:rFonts w:cstheme="minorHAnsi"/>
          <w:b/>
          <w:color w:val="000000"/>
          <w:szCs w:val="20"/>
          <w:shd w:val="clear" w:color="auto" w:fill="FFFFFF"/>
        </w:rPr>
        <w:t>7.1 Regression Analysis of Review Ratings</w:t>
      </w:r>
    </w:p>
    <w:p w:rsidR="001F37B8" w:rsidRDefault="004373E0" w:rsidP="001F37B8">
      <w:pPr>
        <w:spacing w:line="360" w:lineRule="auto"/>
        <w:jc w:val="both"/>
        <w:rPr>
          <w:rFonts w:cstheme="minorHAnsi"/>
          <w:color w:val="000000"/>
          <w:szCs w:val="20"/>
          <w:shd w:val="clear" w:color="auto" w:fill="FFFFFF"/>
        </w:rPr>
      </w:pPr>
      <w:r w:rsidRPr="00544712">
        <w:rPr>
          <w:rFonts w:cstheme="minorHAnsi"/>
          <w:color w:val="000000"/>
          <w:szCs w:val="20"/>
          <w:shd w:val="clear" w:color="auto" w:fill="FFFFFF"/>
        </w:rPr>
        <w:t xml:space="preserve">Linear regression, lasso, support vector machine, and random forest methods are used to build the regression models. </w:t>
      </w:r>
      <w:r w:rsidR="001F37B8">
        <w:rPr>
          <w:rFonts w:cstheme="minorHAnsi"/>
          <w:color w:val="000000"/>
          <w:szCs w:val="20"/>
          <w:shd w:val="clear" w:color="auto" w:fill="FFFFFF"/>
        </w:rPr>
        <w:t xml:space="preserve">Table 2 compares the model performance using </w:t>
      </w:r>
      <w:r w:rsidRPr="00544712">
        <w:rPr>
          <w:rFonts w:cstheme="minorHAnsi"/>
          <w:color w:val="000000"/>
          <w:szCs w:val="20"/>
          <w:shd w:val="clear" w:color="auto" w:fill="FFFFFF"/>
        </w:rPr>
        <w:t>5 folder cross validation</w:t>
      </w:r>
      <w:r w:rsidR="001F37B8">
        <w:rPr>
          <w:rFonts w:cstheme="minorHAnsi"/>
          <w:color w:val="000000"/>
          <w:szCs w:val="20"/>
          <w:shd w:val="clear" w:color="auto" w:fill="FFFFFF"/>
        </w:rPr>
        <w:t xml:space="preserve"> in term of </w:t>
      </w:r>
      <w:r w:rsidR="001F37B8">
        <w:rPr>
          <w:rFonts w:cstheme="minorHAnsi" w:hint="eastAsia"/>
          <w:color w:val="000000"/>
          <w:szCs w:val="20"/>
          <w:shd w:val="clear" w:color="auto" w:fill="FFFFFF"/>
        </w:rPr>
        <w:t>R-squared</w:t>
      </w:r>
      <w:r w:rsidR="001F37B8">
        <w:rPr>
          <w:rFonts w:cstheme="minorHAnsi"/>
          <w:color w:val="000000"/>
          <w:szCs w:val="20"/>
          <w:shd w:val="clear" w:color="auto" w:fill="FFFFFF"/>
        </w:rPr>
        <w:t xml:space="preserve">, </w:t>
      </w:r>
    </w:p>
    <w:p w:rsidR="001F37B8" w:rsidRPr="006D072D" w:rsidRDefault="00E4293D" w:rsidP="001F37B8">
      <w:pPr>
        <w:spacing w:line="360" w:lineRule="auto"/>
        <w:jc w:val="both"/>
        <w:rPr>
          <w:rFonts w:cstheme="minorHAnsi"/>
          <w:color w:val="000000"/>
          <w:szCs w:val="20"/>
          <w:shd w:val="clear" w:color="auto" w:fill="FFFFFF"/>
        </w:rPr>
      </w:pPr>
      <m:oMathPara>
        <m:oMath>
          <m:sSup>
            <m:sSupPr>
              <m:ctrlPr>
                <w:rPr>
                  <w:rFonts w:ascii="Cambria Math" w:hAnsi="Cambria Math" w:cstheme="minorHAnsi"/>
                  <w:color w:val="000000"/>
                  <w:szCs w:val="20"/>
                  <w:shd w:val="clear" w:color="auto" w:fill="FFFFFF"/>
                </w:rPr>
              </m:ctrlPr>
            </m:sSupPr>
            <m:e>
              <m:r>
                <w:rPr>
                  <w:rFonts w:ascii="Cambria Math" w:hAnsi="Cambria Math" w:cstheme="minorHAnsi"/>
                  <w:color w:val="000000"/>
                  <w:szCs w:val="20"/>
                  <w:shd w:val="clear" w:color="auto" w:fill="FFFFFF"/>
                </w:rPr>
                <m:t>R</m:t>
              </m:r>
            </m:e>
            <m:sup>
              <m:r>
                <w:rPr>
                  <w:rFonts w:ascii="Cambria Math" w:hAnsi="Cambria Math" w:cstheme="minorHAnsi"/>
                  <w:color w:val="000000"/>
                  <w:szCs w:val="20"/>
                  <w:shd w:val="clear" w:color="auto" w:fill="FFFFFF"/>
                </w:rPr>
                <m:t>2</m:t>
              </m:r>
            </m:sup>
          </m:sSup>
          <m:r>
            <w:rPr>
              <w:rFonts w:ascii="Cambria Math" w:hAnsi="Cambria Math" w:cstheme="minorHAnsi"/>
              <w:color w:val="000000"/>
              <w:szCs w:val="20"/>
              <w:shd w:val="clear" w:color="auto" w:fill="FFFFFF"/>
            </w:rPr>
            <m:t>=1-</m:t>
          </m:r>
          <m:f>
            <m:fPr>
              <m:ctrlPr>
                <w:rPr>
                  <w:rFonts w:ascii="Cambria Math" w:hAnsi="Cambria Math" w:cstheme="minorHAnsi"/>
                  <w:i/>
                  <w:color w:val="000000"/>
                  <w:szCs w:val="20"/>
                  <w:shd w:val="clear" w:color="auto" w:fill="FFFFFF"/>
                </w:rPr>
              </m:ctrlPr>
            </m:fPr>
            <m:num>
              <m:sSub>
                <m:sSubPr>
                  <m:ctrlPr>
                    <w:rPr>
                      <w:rFonts w:ascii="Cambria Math" w:hAnsi="Cambria Math" w:cstheme="minorHAnsi"/>
                      <w:i/>
                      <w:color w:val="000000"/>
                      <w:szCs w:val="20"/>
                      <w:shd w:val="clear" w:color="auto" w:fill="FFFFFF"/>
                    </w:rPr>
                  </m:ctrlPr>
                </m:sSubPr>
                <m:e>
                  <m:r>
                    <w:rPr>
                      <w:rFonts w:ascii="Cambria Math" w:hAnsi="Cambria Math" w:cstheme="minorHAnsi"/>
                      <w:color w:val="000000"/>
                      <w:szCs w:val="20"/>
                      <w:shd w:val="clear" w:color="auto" w:fill="FFFFFF"/>
                    </w:rPr>
                    <m:t>SS</m:t>
                  </m:r>
                </m:e>
                <m:sub>
                  <m:r>
                    <w:rPr>
                      <w:rFonts w:ascii="Cambria Math" w:hAnsi="Cambria Math" w:cstheme="minorHAnsi"/>
                      <w:color w:val="000000"/>
                      <w:szCs w:val="20"/>
                      <w:shd w:val="clear" w:color="auto" w:fill="FFFFFF"/>
                    </w:rPr>
                    <m:t>res</m:t>
                  </m:r>
                </m:sub>
              </m:sSub>
            </m:num>
            <m:den>
              <m:sSub>
                <m:sSubPr>
                  <m:ctrlPr>
                    <w:rPr>
                      <w:rFonts w:ascii="Cambria Math" w:hAnsi="Cambria Math" w:cstheme="minorHAnsi"/>
                      <w:i/>
                      <w:color w:val="000000"/>
                      <w:szCs w:val="20"/>
                      <w:shd w:val="clear" w:color="auto" w:fill="FFFFFF"/>
                    </w:rPr>
                  </m:ctrlPr>
                </m:sSubPr>
                <m:e>
                  <m:r>
                    <w:rPr>
                      <w:rFonts w:ascii="Cambria Math" w:hAnsi="Cambria Math" w:cstheme="minorHAnsi"/>
                      <w:color w:val="000000"/>
                      <w:szCs w:val="20"/>
                      <w:shd w:val="clear" w:color="auto" w:fill="FFFFFF"/>
                    </w:rPr>
                    <m:t>SS</m:t>
                  </m:r>
                </m:e>
                <m:sub>
                  <m:r>
                    <w:rPr>
                      <w:rFonts w:ascii="Cambria Math" w:hAnsi="Cambria Math" w:cstheme="minorHAnsi"/>
                      <w:color w:val="000000"/>
                      <w:szCs w:val="20"/>
                      <w:shd w:val="clear" w:color="auto" w:fill="FFFFFF"/>
                    </w:rPr>
                    <m:t>tot</m:t>
                  </m:r>
                </m:sub>
              </m:sSub>
            </m:den>
          </m:f>
          <m:r>
            <w:rPr>
              <w:rFonts w:ascii="Cambria Math" w:hAnsi="Cambria Math" w:cstheme="minorHAnsi"/>
              <w:color w:val="000000"/>
              <w:szCs w:val="20"/>
              <w:shd w:val="clear" w:color="auto" w:fill="FFFFFF"/>
            </w:rPr>
            <m:t>=1-</m:t>
          </m:r>
          <m:f>
            <m:fPr>
              <m:ctrlPr>
                <w:rPr>
                  <w:rFonts w:ascii="Cambria Math" w:hAnsi="Cambria Math" w:cstheme="minorHAnsi"/>
                  <w:i/>
                  <w:color w:val="000000"/>
                  <w:szCs w:val="20"/>
                  <w:shd w:val="clear" w:color="auto" w:fill="FFFFFF"/>
                </w:rPr>
              </m:ctrlPr>
            </m:fPr>
            <m:num>
              <m:sSup>
                <m:sSupPr>
                  <m:ctrlPr>
                    <w:rPr>
                      <w:rFonts w:ascii="Cambria Math" w:hAnsi="Cambria Math" w:cstheme="minorHAnsi"/>
                      <w:i/>
                      <w:color w:val="000000"/>
                      <w:szCs w:val="20"/>
                      <w:shd w:val="clear" w:color="auto" w:fill="FFFFFF"/>
                    </w:rPr>
                  </m:ctrlPr>
                </m:sSupPr>
                <m:e>
                  <m:r>
                    <w:rPr>
                      <w:rFonts w:ascii="Cambria Math" w:hAnsi="Cambria Math" w:cstheme="minorHAnsi"/>
                      <w:color w:val="000000"/>
                      <w:szCs w:val="20"/>
                      <w:shd w:val="clear" w:color="auto" w:fill="FFFFFF"/>
                    </w:rPr>
                    <m:t>(</m:t>
                  </m:r>
                  <m:sSub>
                    <m:sSubPr>
                      <m:ctrlPr>
                        <w:rPr>
                          <w:rFonts w:ascii="Cambria Math" w:hAnsi="Cambria Math" w:cstheme="minorHAnsi"/>
                          <w:i/>
                          <w:color w:val="000000"/>
                          <w:szCs w:val="20"/>
                          <w:shd w:val="clear" w:color="auto" w:fill="FFFFFF"/>
                        </w:rPr>
                      </m:ctrlPr>
                    </m:sSubPr>
                    <m:e>
                      <m:r>
                        <w:rPr>
                          <w:rFonts w:ascii="Cambria Math" w:hAnsi="Cambria Math" w:cstheme="minorHAnsi"/>
                          <w:color w:val="000000"/>
                          <w:szCs w:val="20"/>
                          <w:shd w:val="clear" w:color="auto" w:fill="FFFFFF"/>
                        </w:rPr>
                        <m:t>y</m:t>
                      </m:r>
                    </m:e>
                    <m:sub>
                      <m:r>
                        <w:rPr>
                          <w:rFonts w:ascii="Cambria Math" w:hAnsi="Cambria Math" w:cstheme="minorHAnsi"/>
                          <w:color w:val="000000"/>
                          <w:szCs w:val="20"/>
                          <w:shd w:val="clear" w:color="auto" w:fill="FFFFFF"/>
                        </w:rPr>
                        <m:t>i</m:t>
                      </m:r>
                    </m:sub>
                  </m:sSub>
                  <m:r>
                    <w:rPr>
                      <w:rFonts w:ascii="Cambria Math" w:hAnsi="Cambria Math" w:cstheme="minorHAnsi"/>
                      <w:color w:val="000000"/>
                      <w:szCs w:val="20"/>
                      <w:shd w:val="clear" w:color="auto" w:fill="FFFFFF"/>
                    </w:rPr>
                    <m:t>-</m:t>
                  </m:r>
                  <m:acc>
                    <m:accPr>
                      <m:chr m:val="̃"/>
                      <m:ctrlPr>
                        <w:rPr>
                          <w:rFonts w:ascii="Cambria Math" w:hAnsi="Cambria Math" w:cstheme="minorHAnsi"/>
                          <w:i/>
                          <w:color w:val="000000"/>
                          <w:szCs w:val="20"/>
                          <w:shd w:val="clear" w:color="auto" w:fill="FFFFFF"/>
                        </w:rPr>
                      </m:ctrlPr>
                    </m:accPr>
                    <m:e>
                      <m:sSub>
                        <m:sSubPr>
                          <m:ctrlPr>
                            <w:rPr>
                              <w:rFonts w:ascii="Cambria Math" w:hAnsi="Cambria Math" w:cstheme="minorHAnsi"/>
                              <w:i/>
                              <w:color w:val="000000"/>
                              <w:szCs w:val="20"/>
                              <w:shd w:val="clear" w:color="auto" w:fill="FFFFFF"/>
                            </w:rPr>
                          </m:ctrlPr>
                        </m:sSubPr>
                        <m:e>
                          <m:r>
                            <w:rPr>
                              <w:rFonts w:ascii="Cambria Math" w:hAnsi="Cambria Math" w:cstheme="minorHAnsi"/>
                              <w:color w:val="000000"/>
                              <w:szCs w:val="20"/>
                              <w:shd w:val="clear" w:color="auto" w:fill="FFFFFF"/>
                            </w:rPr>
                            <m:t>y</m:t>
                          </m:r>
                        </m:e>
                        <m:sub>
                          <m:r>
                            <w:rPr>
                              <w:rFonts w:ascii="Cambria Math" w:hAnsi="Cambria Math" w:cstheme="minorHAnsi"/>
                              <w:color w:val="000000"/>
                              <w:szCs w:val="20"/>
                              <w:shd w:val="clear" w:color="auto" w:fill="FFFFFF"/>
                            </w:rPr>
                            <m:t>i</m:t>
                          </m:r>
                        </m:sub>
                      </m:sSub>
                    </m:e>
                  </m:acc>
                  <m:r>
                    <w:rPr>
                      <w:rFonts w:ascii="Cambria Math" w:hAnsi="Cambria Math" w:cstheme="minorHAnsi"/>
                      <w:color w:val="000000"/>
                      <w:szCs w:val="20"/>
                      <w:shd w:val="clear" w:color="auto" w:fill="FFFFFF"/>
                    </w:rPr>
                    <m:t>)</m:t>
                  </m:r>
                </m:e>
                <m:sup>
                  <m:r>
                    <w:rPr>
                      <w:rFonts w:ascii="Cambria Math" w:hAnsi="Cambria Math" w:cstheme="minorHAnsi"/>
                      <w:color w:val="000000"/>
                      <w:szCs w:val="20"/>
                      <w:shd w:val="clear" w:color="auto" w:fill="FFFFFF"/>
                    </w:rPr>
                    <m:t>2</m:t>
                  </m:r>
                </m:sup>
              </m:sSup>
            </m:num>
            <m:den>
              <m:sSup>
                <m:sSupPr>
                  <m:ctrlPr>
                    <w:rPr>
                      <w:rFonts w:ascii="Cambria Math" w:hAnsi="Cambria Math" w:cstheme="minorHAnsi"/>
                      <w:i/>
                      <w:color w:val="000000"/>
                      <w:szCs w:val="20"/>
                      <w:shd w:val="clear" w:color="auto" w:fill="FFFFFF"/>
                    </w:rPr>
                  </m:ctrlPr>
                </m:sSupPr>
                <m:e>
                  <m:r>
                    <w:rPr>
                      <w:rFonts w:ascii="Cambria Math" w:hAnsi="Cambria Math" w:cstheme="minorHAnsi"/>
                      <w:color w:val="000000"/>
                      <w:szCs w:val="20"/>
                      <w:shd w:val="clear" w:color="auto" w:fill="FFFFFF"/>
                    </w:rPr>
                    <m:t>(</m:t>
                  </m:r>
                  <m:sSub>
                    <m:sSubPr>
                      <m:ctrlPr>
                        <w:rPr>
                          <w:rFonts w:ascii="Cambria Math" w:hAnsi="Cambria Math" w:cstheme="minorHAnsi"/>
                          <w:i/>
                          <w:color w:val="000000"/>
                          <w:szCs w:val="20"/>
                          <w:shd w:val="clear" w:color="auto" w:fill="FFFFFF"/>
                        </w:rPr>
                      </m:ctrlPr>
                    </m:sSubPr>
                    <m:e>
                      <m:r>
                        <w:rPr>
                          <w:rFonts w:ascii="Cambria Math" w:hAnsi="Cambria Math" w:cstheme="minorHAnsi"/>
                          <w:color w:val="000000"/>
                          <w:szCs w:val="20"/>
                          <w:shd w:val="clear" w:color="auto" w:fill="FFFFFF"/>
                        </w:rPr>
                        <m:t>y</m:t>
                      </m:r>
                    </m:e>
                    <m:sub>
                      <m:r>
                        <w:rPr>
                          <w:rFonts w:ascii="Cambria Math" w:hAnsi="Cambria Math" w:cstheme="minorHAnsi"/>
                          <w:color w:val="000000"/>
                          <w:szCs w:val="20"/>
                          <w:shd w:val="clear" w:color="auto" w:fill="FFFFFF"/>
                        </w:rPr>
                        <m:t>i</m:t>
                      </m:r>
                    </m:sub>
                  </m:sSub>
                  <m:r>
                    <w:rPr>
                      <w:rFonts w:ascii="Cambria Math" w:hAnsi="Cambria Math" w:cstheme="minorHAnsi"/>
                      <w:color w:val="000000"/>
                      <w:szCs w:val="20"/>
                      <w:shd w:val="clear" w:color="auto" w:fill="FFFFFF"/>
                    </w:rPr>
                    <m:t>-</m:t>
                  </m:r>
                  <m:acc>
                    <m:accPr>
                      <m:chr m:val="̅"/>
                      <m:ctrlPr>
                        <w:rPr>
                          <w:rFonts w:ascii="Cambria Math" w:hAnsi="Cambria Math" w:cstheme="minorHAnsi"/>
                          <w:i/>
                          <w:color w:val="000000"/>
                          <w:szCs w:val="20"/>
                          <w:shd w:val="clear" w:color="auto" w:fill="FFFFFF"/>
                        </w:rPr>
                      </m:ctrlPr>
                    </m:accPr>
                    <m:e>
                      <m:r>
                        <w:rPr>
                          <w:rFonts w:ascii="Cambria Math" w:hAnsi="Cambria Math" w:cstheme="minorHAnsi"/>
                          <w:color w:val="000000"/>
                          <w:szCs w:val="20"/>
                          <w:shd w:val="clear" w:color="auto" w:fill="FFFFFF"/>
                        </w:rPr>
                        <m:t>y</m:t>
                      </m:r>
                    </m:e>
                  </m:acc>
                  <m:r>
                    <w:rPr>
                      <w:rFonts w:ascii="Cambria Math" w:hAnsi="Cambria Math" w:cstheme="minorHAnsi"/>
                      <w:color w:val="000000"/>
                      <w:szCs w:val="20"/>
                      <w:shd w:val="clear" w:color="auto" w:fill="FFFFFF"/>
                    </w:rPr>
                    <m:t>)</m:t>
                  </m:r>
                </m:e>
                <m:sup>
                  <m:r>
                    <w:rPr>
                      <w:rFonts w:ascii="Cambria Math" w:hAnsi="Cambria Math" w:cstheme="minorHAnsi"/>
                      <w:color w:val="000000"/>
                      <w:szCs w:val="20"/>
                      <w:shd w:val="clear" w:color="auto" w:fill="FFFFFF"/>
                    </w:rPr>
                    <m:t>2</m:t>
                  </m:r>
                </m:sup>
              </m:sSup>
            </m:den>
          </m:f>
        </m:oMath>
      </m:oMathPara>
    </w:p>
    <w:p w:rsidR="009624E4" w:rsidRDefault="009624E4" w:rsidP="009624E4">
      <w:pPr>
        <w:spacing w:line="360" w:lineRule="auto"/>
        <w:jc w:val="both"/>
        <w:rPr>
          <w:rFonts w:cstheme="minorHAnsi"/>
          <w:color w:val="000000"/>
          <w:szCs w:val="20"/>
          <w:shd w:val="clear" w:color="auto" w:fill="FFFFFF"/>
        </w:rPr>
      </w:pPr>
      <w:r>
        <w:rPr>
          <w:rFonts w:cstheme="minorHAnsi" w:hint="eastAsia"/>
          <w:color w:val="000000"/>
          <w:szCs w:val="20"/>
          <w:shd w:val="clear" w:color="auto" w:fill="FFFFFF"/>
        </w:rPr>
        <w:lastRenderedPageBreak/>
        <w:t xml:space="preserve">where </w:t>
      </w:r>
      <m:oMath>
        <m:sSub>
          <m:sSubPr>
            <m:ctrlPr>
              <w:rPr>
                <w:rFonts w:ascii="Cambria Math" w:hAnsi="Cambria Math" w:cstheme="minorHAnsi"/>
                <w:i/>
                <w:color w:val="000000"/>
                <w:szCs w:val="20"/>
                <w:shd w:val="clear" w:color="auto" w:fill="FFFFFF"/>
              </w:rPr>
            </m:ctrlPr>
          </m:sSubPr>
          <m:e>
            <m:r>
              <w:rPr>
                <w:rFonts w:ascii="Cambria Math" w:hAnsi="Cambria Math" w:cstheme="minorHAnsi"/>
                <w:color w:val="000000"/>
                <w:szCs w:val="20"/>
                <w:shd w:val="clear" w:color="auto" w:fill="FFFFFF"/>
              </w:rPr>
              <m:t>y</m:t>
            </m:r>
          </m:e>
          <m:sub>
            <m:r>
              <w:rPr>
                <w:rFonts w:ascii="Cambria Math" w:hAnsi="Cambria Math" w:cstheme="minorHAnsi"/>
                <w:color w:val="000000"/>
                <w:szCs w:val="20"/>
                <w:shd w:val="clear" w:color="auto" w:fill="FFFFFF"/>
              </w:rPr>
              <m:t>i</m:t>
            </m:r>
          </m:sub>
        </m:sSub>
      </m:oMath>
      <w:r>
        <w:rPr>
          <w:rFonts w:cstheme="minorHAnsi" w:hint="eastAsia"/>
          <w:color w:val="000000"/>
          <w:szCs w:val="20"/>
          <w:shd w:val="clear" w:color="auto" w:fill="FFFFFF"/>
        </w:rPr>
        <w:t xml:space="preserve"> is the observed value, </w:t>
      </w:r>
      <m:oMath>
        <m:acc>
          <m:accPr>
            <m:chr m:val="̃"/>
            <m:ctrlPr>
              <w:rPr>
                <w:rFonts w:ascii="Cambria Math" w:hAnsi="Cambria Math" w:cstheme="minorHAnsi"/>
                <w:i/>
                <w:color w:val="000000"/>
                <w:szCs w:val="20"/>
                <w:shd w:val="clear" w:color="auto" w:fill="FFFFFF"/>
              </w:rPr>
            </m:ctrlPr>
          </m:accPr>
          <m:e>
            <m:sSub>
              <m:sSubPr>
                <m:ctrlPr>
                  <w:rPr>
                    <w:rFonts w:ascii="Cambria Math" w:hAnsi="Cambria Math" w:cstheme="minorHAnsi"/>
                    <w:i/>
                    <w:color w:val="000000"/>
                    <w:szCs w:val="20"/>
                    <w:shd w:val="clear" w:color="auto" w:fill="FFFFFF"/>
                  </w:rPr>
                </m:ctrlPr>
              </m:sSubPr>
              <m:e>
                <m:r>
                  <w:rPr>
                    <w:rFonts w:ascii="Cambria Math" w:hAnsi="Cambria Math" w:cstheme="minorHAnsi"/>
                    <w:color w:val="000000"/>
                    <w:szCs w:val="20"/>
                    <w:shd w:val="clear" w:color="auto" w:fill="FFFFFF"/>
                  </w:rPr>
                  <m:t>y</m:t>
                </m:r>
              </m:e>
              <m:sub>
                <m:r>
                  <w:rPr>
                    <w:rFonts w:ascii="Cambria Math" w:hAnsi="Cambria Math" w:cstheme="minorHAnsi"/>
                    <w:color w:val="000000"/>
                    <w:szCs w:val="20"/>
                    <w:shd w:val="clear" w:color="auto" w:fill="FFFFFF"/>
                  </w:rPr>
                  <m:t>i</m:t>
                </m:r>
              </m:sub>
            </m:sSub>
          </m:e>
        </m:acc>
        <m:r>
          <w:rPr>
            <w:rFonts w:ascii="Cambria Math" w:hAnsi="Cambria Math" w:cstheme="minorHAnsi"/>
            <w:color w:val="000000"/>
            <w:szCs w:val="20"/>
            <w:shd w:val="clear" w:color="auto" w:fill="FFFFFF"/>
          </w:rPr>
          <m:t xml:space="preserve"> </m:t>
        </m:r>
      </m:oMath>
      <w:r>
        <w:rPr>
          <w:rFonts w:cstheme="minorHAnsi" w:hint="eastAsia"/>
          <w:color w:val="000000"/>
          <w:szCs w:val="20"/>
          <w:shd w:val="clear" w:color="auto" w:fill="FFFFFF"/>
        </w:rPr>
        <w:t xml:space="preserve">is predicted value and </w:t>
      </w:r>
      <m:oMath>
        <m:acc>
          <m:accPr>
            <m:chr m:val="̅"/>
            <m:ctrlPr>
              <w:rPr>
                <w:rFonts w:ascii="Cambria Math" w:hAnsi="Cambria Math" w:cstheme="minorHAnsi"/>
                <w:i/>
                <w:color w:val="000000"/>
                <w:szCs w:val="20"/>
                <w:shd w:val="clear" w:color="auto" w:fill="FFFFFF"/>
              </w:rPr>
            </m:ctrlPr>
          </m:accPr>
          <m:e>
            <m:r>
              <w:rPr>
                <w:rFonts w:ascii="Cambria Math" w:hAnsi="Cambria Math" w:cstheme="minorHAnsi"/>
                <w:color w:val="000000"/>
                <w:szCs w:val="20"/>
                <w:shd w:val="clear" w:color="auto" w:fill="FFFFFF"/>
              </w:rPr>
              <m:t>y</m:t>
            </m:r>
          </m:e>
        </m:acc>
      </m:oMath>
      <w:r>
        <w:rPr>
          <w:rFonts w:cstheme="minorHAnsi" w:hint="eastAsia"/>
          <w:color w:val="000000"/>
          <w:szCs w:val="20"/>
          <w:shd w:val="clear" w:color="auto" w:fill="FFFFFF"/>
        </w:rPr>
        <w:t xml:space="preserve"> is the mean of observed data. </w:t>
      </w:r>
      <w:r>
        <w:rPr>
          <w:rFonts w:cstheme="minorHAnsi"/>
          <w:color w:val="000000"/>
          <w:szCs w:val="20"/>
          <w:shd w:val="clear" w:color="auto" w:fill="FFFFFF"/>
        </w:rPr>
        <w:t xml:space="preserve"> </w:t>
      </w:r>
      <w:r>
        <w:t xml:space="preserve">Generally </w:t>
      </w:r>
      <w:r>
        <w:rPr>
          <w:rFonts w:cstheme="minorHAnsi" w:hint="eastAsia"/>
          <w:color w:val="000000"/>
          <w:szCs w:val="20"/>
          <w:shd w:val="clear" w:color="auto" w:fill="FFFFFF"/>
        </w:rPr>
        <w:t>R-squared</w:t>
      </w:r>
      <w:r>
        <w:rPr>
          <w:rFonts w:cstheme="minorHAnsi"/>
          <w:color w:val="000000"/>
          <w:szCs w:val="20"/>
          <w:shd w:val="clear" w:color="auto" w:fill="FFFFFF"/>
        </w:rPr>
        <w:t xml:space="preserve"> is less than 1. However, it can be negative when the performance of model is too poor so that the mean of observed data actually provides provide a better fit than the predicted values.</w:t>
      </w:r>
    </w:p>
    <w:p w:rsidR="004373E0" w:rsidRDefault="004373E0" w:rsidP="00CA5325">
      <w:pPr>
        <w:spacing w:line="360" w:lineRule="auto"/>
        <w:jc w:val="both"/>
        <w:rPr>
          <w:rFonts w:cstheme="minorHAnsi"/>
          <w:color w:val="000000"/>
          <w:szCs w:val="20"/>
          <w:shd w:val="clear" w:color="auto" w:fill="FFFFFF"/>
        </w:rPr>
      </w:pPr>
      <w:r w:rsidRPr="00544712">
        <w:rPr>
          <w:rFonts w:cstheme="minorHAnsi"/>
          <w:color w:val="000000"/>
          <w:szCs w:val="20"/>
          <w:shd w:val="clear" w:color="auto" w:fill="FFFFFF"/>
        </w:rPr>
        <w:t>Simple linear regression yielded a large negative R</w:t>
      </w:r>
      <w:r w:rsidRPr="00544712">
        <w:rPr>
          <w:rFonts w:cstheme="minorHAnsi"/>
          <w:color w:val="000000"/>
          <w:szCs w:val="20"/>
          <w:shd w:val="clear" w:color="auto" w:fill="FFFFFF"/>
          <w:vertAlign w:val="superscript"/>
        </w:rPr>
        <w:t>2</w:t>
      </w:r>
      <w:r w:rsidRPr="00544712">
        <w:rPr>
          <w:rFonts w:cstheme="minorHAnsi"/>
          <w:color w:val="000000"/>
          <w:szCs w:val="20"/>
          <w:shd w:val="clear" w:color="auto" w:fill="FFFFFF"/>
        </w:rPr>
        <w:t xml:space="preserve"> which and support vector machine, while the random forest achieved highest performance. </w:t>
      </w:r>
    </w:p>
    <w:p w:rsidR="006D072D" w:rsidRPr="006D072D" w:rsidRDefault="00ED3F11" w:rsidP="00CA5325">
      <w:pPr>
        <w:spacing w:line="360" w:lineRule="auto"/>
        <w:jc w:val="both"/>
      </w:pPr>
      <w:r>
        <w:rPr>
          <w:rFonts w:cstheme="minorHAnsi"/>
          <w:color w:val="000000"/>
          <w:szCs w:val="20"/>
          <w:shd w:val="clear" w:color="auto" w:fill="FFFFFF"/>
        </w:rPr>
        <w:t xml:space="preserve">The </w:t>
      </w:r>
      <w:r w:rsidR="006025DD">
        <w:rPr>
          <w:rFonts w:cstheme="minorHAnsi"/>
          <w:color w:val="000000"/>
          <w:szCs w:val="20"/>
          <w:shd w:val="clear" w:color="auto" w:fill="FFFFFF"/>
        </w:rPr>
        <w:t>negative R</w:t>
      </w:r>
      <w:r>
        <w:rPr>
          <w:rFonts w:cstheme="minorHAnsi" w:hint="eastAsia"/>
          <w:color w:val="000000"/>
          <w:szCs w:val="20"/>
          <w:shd w:val="clear" w:color="auto" w:fill="FFFFFF"/>
        </w:rPr>
        <w:t>-squared</w:t>
      </w:r>
      <w:r>
        <w:rPr>
          <w:rFonts w:cstheme="minorHAnsi"/>
          <w:color w:val="000000"/>
          <w:szCs w:val="20"/>
          <w:shd w:val="clear" w:color="auto" w:fill="FFFFFF"/>
        </w:rPr>
        <w:t xml:space="preserve"> indicates that linear regression and support vector machine regression </w:t>
      </w:r>
      <w:r w:rsidR="006025DD">
        <w:rPr>
          <w:rFonts w:cstheme="minorHAnsi"/>
          <w:color w:val="000000"/>
          <w:szCs w:val="20"/>
          <w:shd w:val="clear" w:color="auto" w:fill="FFFFFF"/>
        </w:rPr>
        <w:t xml:space="preserve">show strong overfitting when applied to this data It leads to severe deviation when the model </w:t>
      </w:r>
      <w:r w:rsidR="00025696">
        <w:rPr>
          <w:rFonts w:cstheme="minorHAnsi"/>
          <w:color w:val="000000"/>
          <w:szCs w:val="20"/>
          <w:shd w:val="clear" w:color="auto" w:fill="FFFFFF"/>
        </w:rPr>
        <w:t xml:space="preserve">was </w:t>
      </w:r>
      <w:r w:rsidR="006025DD">
        <w:rPr>
          <w:rFonts w:cstheme="minorHAnsi"/>
          <w:color w:val="000000"/>
          <w:szCs w:val="20"/>
          <w:shd w:val="clear" w:color="auto" w:fill="FFFFFF"/>
        </w:rPr>
        <w:t xml:space="preserve">built on 80% of data </w:t>
      </w:r>
      <w:r w:rsidR="00025696">
        <w:rPr>
          <w:rFonts w:cstheme="minorHAnsi"/>
          <w:color w:val="000000"/>
          <w:szCs w:val="20"/>
          <w:shd w:val="clear" w:color="auto" w:fill="FFFFFF"/>
        </w:rPr>
        <w:t>and then</w:t>
      </w:r>
      <w:r w:rsidR="006025DD">
        <w:rPr>
          <w:rFonts w:cstheme="minorHAnsi"/>
          <w:color w:val="000000"/>
          <w:szCs w:val="20"/>
          <w:shd w:val="clear" w:color="auto" w:fill="FFFFFF"/>
        </w:rPr>
        <w:t xml:space="preserve"> tested on </w:t>
      </w:r>
      <w:r w:rsidR="00025696">
        <w:rPr>
          <w:rFonts w:cstheme="minorHAnsi"/>
          <w:color w:val="000000"/>
          <w:szCs w:val="20"/>
          <w:shd w:val="clear" w:color="auto" w:fill="FFFFFF"/>
        </w:rPr>
        <w:t xml:space="preserve">the rest </w:t>
      </w:r>
      <w:r w:rsidR="006025DD">
        <w:rPr>
          <w:rFonts w:cstheme="minorHAnsi"/>
          <w:color w:val="000000"/>
          <w:szCs w:val="20"/>
          <w:shd w:val="clear" w:color="auto" w:fill="FFFFFF"/>
        </w:rPr>
        <w:t>20%.</w:t>
      </w:r>
    </w:p>
    <w:p w:rsidR="004373E0" w:rsidRPr="00544712" w:rsidRDefault="004373E0" w:rsidP="004373E0">
      <w:pPr>
        <w:contextualSpacing/>
        <w:jc w:val="center"/>
        <w:rPr>
          <w:rFonts w:cstheme="minorHAnsi"/>
          <w:color w:val="000000"/>
          <w:szCs w:val="20"/>
          <w:shd w:val="clear" w:color="auto" w:fill="FFFFFF"/>
        </w:rPr>
      </w:pPr>
      <w:r w:rsidRPr="00544712">
        <w:rPr>
          <w:rFonts w:cstheme="minorHAnsi"/>
        </w:rPr>
        <w:t>Table 2 Comparison of regression model performance based 5 fold cross validation</w:t>
      </w:r>
    </w:p>
    <w:tbl>
      <w:tblPr>
        <w:tblStyle w:val="TableGrid"/>
        <w:tblW w:w="0" w:type="auto"/>
        <w:jc w:val="right"/>
        <w:tblLook w:val="04A0" w:firstRow="1" w:lastRow="0" w:firstColumn="1" w:lastColumn="0" w:noHBand="0" w:noVBand="1"/>
      </w:tblPr>
      <w:tblGrid>
        <w:gridCol w:w="1818"/>
        <w:gridCol w:w="1134"/>
        <w:gridCol w:w="1134"/>
        <w:gridCol w:w="1134"/>
        <w:gridCol w:w="1134"/>
        <w:gridCol w:w="1134"/>
        <w:gridCol w:w="1368"/>
      </w:tblGrid>
      <w:tr w:rsidR="004373E0" w:rsidRPr="00544712" w:rsidTr="00023822">
        <w:trPr>
          <w:jc w:val="right"/>
        </w:trPr>
        <w:tc>
          <w:tcPr>
            <w:tcW w:w="1818" w:type="dxa"/>
          </w:tcPr>
          <w:p w:rsidR="004373E0" w:rsidRPr="00544712" w:rsidRDefault="004373E0" w:rsidP="007979F2">
            <w:pPr>
              <w:jc w:val="both"/>
              <w:rPr>
                <w:rFonts w:cstheme="minorHAnsi"/>
              </w:rPr>
            </w:pPr>
            <w:r w:rsidRPr="00544712">
              <w:rPr>
                <w:rFonts w:cstheme="minorHAnsi"/>
              </w:rPr>
              <w:t>Model</w:t>
            </w:r>
          </w:p>
        </w:tc>
        <w:tc>
          <w:tcPr>
            <w:tcW w:w="5670" w:type="dxa"/>
            <w:gridSpan w:val="5"/>
          </w:tcPr>
          <w:p w:rsidR="004373E0" w:rsidRPr="00544712" w:rsidRDefault="004373E0" w:rsidP="007979F2">
            <w:pPr>
              <w:jc w:val="center"/>
              <w:rPr>
                <w:rFonts w:cstheme="minorHAnsi"/>
              </w:rPr>
            </w:pPr>
            <w:r w:rsidRPr="00544712">
              <w:rPr>
                <w:rFonts w:cstheme="minorHAnsi"/>
                <w:color w:val="000000"/>
                <w:shd w:val="clear" w:color="auto" w:fill="FFFFFF"/>
              </w:rPr>
              <w:t>5 fold R</w:t>
            </w:r>
            <w:r w:rsidRPr="00544712">
              <w:rPr>
                <w:rFonts w:cstheme="minorHAnsi"/>
                <w:color w:val="000000"/>
                <w:shd w:val="clear" w:color="auto" w:fill="FFFFFF"/>
                <w:vertAlign w:val="superscript"/>
              </w:rPr>
              <w:t>2</w:t>
            </w:r>
          </w:p>
        </w:tc>
        <w:tc>
          <w:tcPr>
            <w:tcW w:w="1368" w:type="dxa"/>
          </w:tcPr>
          <w:p w:rsidR="004373E0" w:rsidRPr="00544712" w:rsidRDefault="004373E0" w:rsidP="007979F2">
            <w:pPr>
              <w:jc w:val="center"/>
              <w:rPr>
                <w:rFonts w:cstheme="minorHAnsi"/>
                <w:color w:val="000000"/>
                <w:shd w:val="clear" w:color="auto" w:fill="FFFFFF"/>
              </w:rPr>
            </w:pPr>
            <w:r w:rsidRPr="00544712">
              <w:rPr>
                <w:rFonts w:cstheme="minorHAnsi"/>
                <w:color w:val="000000"/>
                <w:shd w:val="clear" w:color="auto" w:fill="FFFFFF"/>
              </w:rPr>
              <w:t>Average R</w:t>
            </w:r>
            <w:r w:rsidRPr="00544712">
              <w:rPr>
                <w:rFonts w:cstheme="minorHAnsi"/>
                <w:color w:val="000000"/>
                <w:shd w:val="clear" w:color="auto" w:fill="FFFFFF"/>
                <w:vertAlign w:val="superscript"/>
              </w:rPr>
              <w:t>2</w:t>
            </w:r>
          </w:p>
        </w:tc>
      </w:tr>
      <w:tr w:rsidR="004373E0" w:rsidRPr="00544712" w:rsidTr="00023822">
        <w:trPr>
          <w:trHeight w:val="251"/>
          <w:jc w:val="right"/>
        </w:trPr>
        <w:tc>
          <w:tcPr>
            <w:tcW w:w="1818" w:type="dxa"/>
          </w:tcPr>
          <w:p w:rsidR="004373E0" w:rsidRPr="00544712" w:rsidRDefault="004373E0" w:rsidP="007979F2">
            <w:pPr>
              <w:rPr>
                <w:rFonts w:cstheme="minorHAnsi"/>
              </w:rPr>
            </w:pPr>
            <w:r w:rsidRPr="00544712">
              <w:rPr>
                <w:rFonts w:cstheme="minorHAnsi"/>
              </w:rPr>
              <w:t>Linear Regression</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hAnsiTheme="minorHAnsi" w:cstheme="minorHAnsi"/>
                <w:color w:val="000000"/>
                <w:sz w:val="22"/>
                <w:szCs w:val="22"/>
              </w:rPr>
            </w:pPr>
            <w:r w:rsidRPr="00544712">
              <w:rPr>
                <w:rFonts w:asciiTheme="minorHAnsi" w:hAnsiTheme="minorHAnsi" w:cstheme="minorHAnsi"/>
                <w:color w:val="000000"/>
                <w:sz w:val="22"/>
                <w:szCs w:val="22"/>
              </w:rPr>
              <w:t>0.3896</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hAnsiTheme="minorHAnsi" w:cstheme="minorHAnsi"/>
                <w:color w:val="000000"/>
                <w:sz w:val="22"/>
                <w:szCs w:val="22"/>
              </w:rPr>
            </w:pPr>
            <w:r w:rsidRPr="00544712">
              <w:rPr>
                <w:rFonts w:asciiTheme="minorHAnsi" w:hAnsiTheme="minorHAnsi" w:cstheme="minorHAnsi"/>
                <w:color w:val="000000"/>
                <w:sz w:val="22"/>
                <w:szCs w:val="22"/>
              </w:rPr>
              <w:t>0.3083</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hAnsiTheme="minorHAnsi" w:cstheme="minorHAnsi"/>
                <w:color w:val="000000"/>
                <w:sz w:val="22"/>
                <w:szCs w:val="22"/>
              </w:rPr>
            </w:pPr>
            <w:r w:rsidRPr="00544712">
              <w:rPr>
                <w:rFonts w:asciiTheme="minorHAnsi" w:hAnsiTheme="minorHAnsi" w:cstheme="minorHAnsi"/>
                <w:color w:val="000000"/>
                <w:sz w:val="22"/>
                <w:szCs w:val="22"/>
              </w:rPr>
              <w:t>0.3504</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-6.104</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hAnsiTheme="minorHAnsi" w:cstheme="minorHAnsi"/>
                <w:color w:val="000000"/>
                <w:sz w:val="22"/>
                <w:szCs w:val="22"/>
              </w:rPr>
            </w:pPr>
            <w:r w:rsidRPr="00544712">
              <w:rPr>
                <w:rFonts w:asciiTheme="minorHAnsi" w:hAnsiTheme="minorHAnsi" w:cstheme="minorHAnsi"/>
                <w:color w:val="000000"/>
                <w:sz w:val="22"/>
                <w:szCs w:val="22"/>
              </w:rPr>
              <w:t>0.4229</w:t>
            </w:r>
          </w:p>
        </w:tc>
        <w:tc>
          <w:tcPr>
            <w:tcW w:w="1368" w:type="dxa"/>
          </w:tcPr>
          <w:p w:rsidR="004373E0" w:rsidRPr="00544712" w:rsidRDefault="004373E0" w:rsidP="007979F2">
            <w:pPr>
              <w:pStyle w:val="HTMLPreformatted"/>
              <w:shd w:val="clear" w:color="auto" w:fill="FFFFFF"/>
              <w:wordWrap w:val="0"/>
              <w:jc w:val="center"/>
              <w:textAlignment w:val="baseline"/>
              <w:rPr>
                <w:rFonts w:asciiTheme="minorHAnsi" w:hAnsiTheme="minorHAnsi" w:cstheme="minorHAnsi"/>
                <w:color w:val="000000"/>
                <w:sz w:val="22"/>
                <w:szCs w:val="22"/>
              </w:rPr>
            </w:pPr>
            <w:r w:rsidRPr="00544712">
              <w:rPr>
                <w:rFonts w:asciiTheme="minorHAnsi" w:hAnsiTheme="minorHAnsi" w:cstheme="minorHAnsi"/>
                <w:color w:val="000000"/>
                <w:sz w:val="22"/>
                <w:szCs w:val="22"/>
              </w:rPr>
              <w:t>-0.92656</w:t>
            </w:r>
          </w:p>
        </w:tc>
      </w:tr>
      <w:tr w:rsidR="004373E0" w:rsidRPr="00544712" w:rsidTr="00023822">
        <w:trPr>
          <w:trHeight w:val="341"/>
          <w:jc w:val="right"/>
        </w:trPr>
        <w:tc>
          <w:tcPr>
            <w:tcW w:w="1818" w:type="dxa"/>
          </w:tcPr>
          <w:p w:rsidR="004373E0" w:rsidRPr="00544712" w:rsidRDefault="004373E0" w:rsidP="007979F2">
            <w:pPr>
              <w:rPr>
                <w:rFonts w:cstheme="minorHAnsi"/>
              </w:rPr>
            </w:pPr>
            <w:r w:rsidRPr="00544712">
              <w:rPr>
                <w:rFonts w:cstheme="minorHAnsi"/>
              </w:rPr>
              <w:t>Lasso</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0.2170</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0.2299</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0.2151</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0.1537</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0.2430</w:t>
            </w:r>
          </w:p>
        </w:tc>
        <w:tc>
          <w:tcPr>
            <w:tcW w:w="1368" w:type="dxa"/>
          </w:tcPr>
          <w:p w:rsidR="004373E0" w:rsidRPr="00544712" w:rsidRDefault="004373E0" w:rsidP="007979F2">
            <w:pPr>
              <w:pStyle w:val="HTMLPreformatted"/>
              <w:shd w:val="clear" w:color="auto" w:fill="FFFFFF"/>
              <w:wordWrap w:val="0"/>
              <w:jc w:val="center"/>
              <w:textAlignment w:val="baseline"/>
              <w:rPr>
                <w:rFonts w:asciiTheme="minorHAnsi" w:hAnsiTheme="minorHAnsi" w:cstheme="minorHAnsi"/>
                <w:color w:val="000000"/>
                <w:sz w:val="22"/>
                <w:szCs w:val="22"/>
              </w:rPr>
            </w:pPr>
            <w:r w:rsidRPr="00544712">
              <w:rPr>
                <w:rFonts w:asciiTheme="minorHAnsi" w:hAnsiTheme="minorHAnsi" w:cstheme="minorHAnsi"/>
                <w:color w:val="000000"/>
                <w:sz w:val="22"/>
                <w:szCs w:val="22"/>
              </w:rPr>
              <w:t>0.21174</w:t>
            </w:r>
          </w:p>
        </w:tc>
      </w:tr>
      <w:tr w:rsidR="004373E0" w:rsidRPr="00544712" w:rsidTr="00023822">
        <w:trPr>
          <w:jc w:val="right"/>
        </w:trPr>
        <w:tc>
          <w:tcPr>
            <w:tcW w:w="1818" w:type="dxa"/>
          </w:tcPr>
          <w:p w:rsidR="004373E0" w:rsidRPr="00544712" w:rsidRDefault="004373E0" w:rsidP="007979F2">
            <w:pPr>
              <w:tabs>
                <w:tab w:val="left" w:pos="1227"/>
              </w:tabs>
              <w:rPr>
                <w:rFonts w:cstheme="minorHAnsi"/>
              </w:rPr>
            </w:pPr>
            <w:r w:rsidRPr="00544712">
              <w:rPr>
                <w:rFonts w:cstheme="minorHAnsi"/>
              </w:rPr>
              <w:t>SVR</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-0.0712</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-0.0027</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0.0584</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0.0281</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0.0321</w:t>
            </w:r>
          </w:p>
        </w:tc>
        <w:tc>
          <w:tcPr>
            <w:tcW w:w="1368" w:type="dxa"/>
          </w:tcPr>
          <w:p w:rsidR="004373E0" w:rsidRPr="00544712" w:rsidRDefault="004373E0" w:rsidP="007979F2">
            <w:pPr>
              <w:pStyle w:val="HTMLPreformatted"/>
              <w:shd w:val="clear" w:color="auto" w:fill="FFFFFF"/>
              <w:wordWrap w:val="0"/>
              <w:jc w:val="center"/>
              <w:textAlignment w:val="baseline"/>
              <w:rPr>
                <w:rFonts w:asciiTheme="minorHAnsi" w:hAnsiTheme="minorHAnsi" w:cstheme="minorHAnsi"/>
                <w:color w:val="000000"/>
                <w:sz w:val="22"/>
                <w:szCs w:val="22"/>
              </w:rPr>
            </w:pPr>
            <w:r w:rsidRPr="00544712">
              <w:rPr>
                <w:rFonts w:asciiTheme="minorHAnsi" w:hAnsiTheme="minorHAnsi" w:cstheme="minorHAnsi"/>
                <w:color w:val="000000"/>
                <w:sz w:val="22"/>
                <w:szCs w:val="22"/>
              </w:rPr>
              <w:t>0.0089</w:t>
            </w:r>
          </w:p>
        </w:tc>
      </w:tr>
      <w:tr w:rsidR="004373E0" w:rsidRPr="00544712" w:rsidTr="00023822">
        <w:trPr>
          <w:jc w:val="right"/>
        </w:trPr>
        <w:tc>
          <w:tcPr>
            <w:tcW w:w="1818" w:type="dxa"/>
          </w:tcPr>
          <w:p w:rsidR="004373E0" w:rsidRPr="00544712" w:rsidRDefault="004373E0" w:rsidP="007979F2">
            <w:pPr>
              <w:rPr>
                <w:rFonts w:cstheme="minorHAnsi"/>
              </w:rPr>
            </w:pPr>
            <w:r w:rsidRPr="00544712">
              <w:rPr>
                <w:rFonts w:cstheme="minorHAnsi"/>
              </w:rPr>
              <w:t>Random Forest</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0.3813</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0.3189</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0.3761</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0.3217</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0.4460</w:t>
            </w:r>
          </w:p>
        </w:tc>
        <w:tc>
          <w:tcPr>
            <w:tcW w:w="1368"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0.3688</w:t>
            </w:r>
          </w:p>
        </w:tc>
      </w:tr>
    </w:tbl>
    <w:p w:rsidR="004373E0" w:rsidRPr="00544712" w:rsidRDefault="004373E0" w:rsidP="004373E0">
      <w:pPr>
        <w:jc w:val="both"/>
        <w:rPr>
          <w:rFonts w:cstheme="minorHAnsi"/>
          <w:color w:val="000000"/>
          <w:szCs w:val="20"/>
          <w:shd w:val="clear" w:color="auto" w:fill="FFFFFF"/>
        </w:rPr>
      </w:pPr>
    </w:p>
    <w:p w:rsidR="004373E0" w:rsidRPr="00544712" w:rsidRDefault="004373E0" w:rsidP="00CA5325">
      <w:pPr>
        <w:spacing w:line="360" w:lineRule="auto"/>
        <w:jc w:val="both"/>
        <w:rPr>
          <w:rFonts w:cstheme="minorHAnsi"/>
          <w:color w:val="000000"/>
          <w:szCs w:val="20"/>
          <w:shd w:val="clear" w:color="auto" w:fill="FFFFFF"/>
        </w:rPr>
      </w:pPr>
      <w:r w:rsidRPr="00544712">
        <w:rPr>
          <w:rFonts w:cstheme="minorHAnsi"/>
          <w:color w:val="000000"/>
          <w:szCs w:val="20"/>
          <w:shd w:val="clear" w:color="auto" w:fill="FFFFFF"/>
        </w:rPr>
        <w:t xml:space="preserve">Random Forest model allows evaluating the relative importance of variables in the model building. Figure 5 shows the 50 most important features. It could be found that most important attribute is the derived sentiment polarity score, while the length of review is the second. The rest of import features are the topics derived from LDA approaches. Although LDA derived topics are harder to interpret, obvious they capture more useful information than the bigram and trigram phrases. </w:t>
      </w:r>
    </w:p>
    <w:p w:rsidR="004373E0" w:rsidRPr="00544712" w:rsidRDefault="004373E0" w:rsidP="00023822">
      <w:pPr>
        <w:contextualSpacing/>
        <w:jc w:val="center"/>
        <w:rPr>
          <w:rFonts w:cstheme="minorHAnsi"/>
          <w:color w:val="000000"/>
          <w:szCs w:val="20"/>
          <w:shd w:val="clear" w:color="auto" w:fill="FFFFFF"/>
        </w:rPr>
      </w:pPr>
      <w:r w:rsidRPr="00544712">
        <w:rPr>
          <w:rFonts w:cstheme="minorHAnsi"/>
          <w:noProof/>
          <w:color w:val="000000"/>
          <w:szCs w:val="20"/>
          <w:shd w:val="clear" w:color="auto" w:fill="FFFFFF"/>
          <w:lang w:eastAsia="en-US"/>
        </w:rPr>
        <w:drawing>
          <wp:inline distT="0" distB="0" distL="0" distR="0" wp14:anchorId="37CE3FA5" wp14:editId="7E6C7BCC">
            <wp:extent cx="5486400" cy="1965884"/>
            <wp:effectExtent l="0" t="0" r="0" b="0"/>
            <wp:docPr id="10" name="Picture 10" descr="D:\002.Learning\003.Python_Project\Yelp_Text_Mining\Models\IL_Topic_Models\Random_Forest_Regression_Impor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002.Learning\003.Python_Project\Yelp_Text_Mining\Models\IL_Topic_Models\Random_Forest_Regression_Importan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965884"/>
                    </a:xfrm>
                    <a:prstGeom prst="rect">
                      <a:avLst/>
                    </a:prstGeom>
                    <a:noFill/>
                    <a:ln>
                      <a:noFill/>
                    </a:ln>
                  </pic:spPr>
                </pic:pic>
              </a:graphicData>
            </a:graphic>
          </wp:inline>
        </w:drawing>
      </w:r>
    </w:p>
    <w:p w:rsidR="004373E0" w:rsidRPr="00544712" w:rsidRDefault="004373E0" w:rsidP="004373E0">
      <w:pPr>
        <w:jc w:val="center"/>
        <w:rPr>
          <w:rFonts w:cstheme="minorHAnsi"/>
        </w:rPr>
      </w:pPr>
      <w:r w:rsidRPr="00544712">
        <w:rPr>
          <w:rFonts w:cstheme="minorHAnsi"/>
        </w:rPr>
        <w:t>Figure 5 distributions of derived sentiment polarity scores</w:t>
      </w:r>
    </w:p>
    <w:p w:rsidR="004373E0" w:rsidRPr="00544712" w:rsidRDefault="004373E0" w:rsidP="004373E0">
      <w:pPr>
        <w:jc w:val="both"/>
        <w:rPr>
          <w:rFonts w:cstheme="minorHAnsi"/>
          <w:color w:val="000000"/>
          <w:szCs w:val="20"/>
          <w:shd w:val="clear" w:color="auto" w:fill="FFFFFF"/>
        </w:rPr>
      </w:pPr>
      <w:r w:rsidRPr="00544712">
        <w:rPr>
          <w:rFonts w:cstheme="minorHAnsi"/>
          <w:color w:val="000000"/>
          <w:szCs w:val="20"/>
          <w:shd w:val="clear" w:color="auto" w:fill="FFFFFF"/>
        </w:rPr>
        <w:t>More model tuning and feature selection should be done in the near future</w:t>
      </w:r>
    </w:p>
    <w:p w:rsidR="00023822" w:rsidRDefault="00023822" w:rsidP="004373E0">
      <w:pPr>
        <w:jc w:val="both"/>
        <w:rPr>
          <w:rFonts w:cstheme="minorHAnsi"/>
          <w:b/>
          <w:color w:val="000000"/>
          <w:szCs w:val="20"/>
          <w:shd w:val="clear" w:color="auto" w:fill="FFFFFF"/>
        </w:rPr>
      </w:pPr>
    </w:p>
    <w:p w:rsidR="007051EE" w:rsidRDefault="007051EE" w:rsidP="004373E0">
      <w:pPr>
        <w:jc w:val="both"/>
        <w:rPr>
          <w:rFonts w:cstheme="minorHAnsi"/>
          <w:b/>
          <w:color w:val="000000"/>
          <w:szCs w:val="20"/>
          <w:shd w:val="clear" w:color="auto" w:fill="FFFFFF"/>
        </w:rPr>
      </w:pPr>
    </w:p>
    <w:p w:rsidR="004373E0" w:rsidRPr="00544712" w:rsidRDefault="004373E0" w:rsidP="004373E0">
      <w:pPr>
        <w:jc w:val="both"/>
        <w:rPr>
          <w:rFonts w:cstheme="minorHAnsi"/>
          <w:b/>
          <w:color w:val="000000"/>
          <w:szCs w:val="20"/>
          <w:shd w:val="clear" w:color="auto" w:fill="FFFFFF"/>
        </w:rPr>
      </w:pPr>
      <w:r w:rsidRPr="00544712">
        <w:rPr>
          <w:rFonts w:cstheme="minorHAnsi"/>
          <w:b/>
          <w:color w:val="000000"/>
          <w:szCs w:val="20"/>
          <w:shd w:val="clear" w:color="auto" w:fill="FFFFFF"/>
        </w:rPr>
        <w:lastRenderedPageBreak/>
        <w:t>7.2 Classification Analysis of Review Ratings</w:t>
      </w:r>
    </w:p>
    <w:p w:rsidR="001036A2" w:rsidRDefault="004373E0" w:rsidP="00CA5325">
      <w:pPr>
        <w:spacing w:line="360" w:lineRule="auto"/>
        <w:jc w:val="both"/>
        <w:rPr>
          <w:rFonts w:cstheme="minorHAnsi"/>
          <w:color w:val="000000"/>
          <w:szCs w:val="20"/>
          <w:shd w:val="clear" w:color="auto" w:fill="FFFFFF"/>
        </w:rPr>
      </w:pPr>
      <w:r w:rsidRPr="00544712">
        <w:rPr>
          <w:rFonts w:cstheme="minorHAnsi"/>
          <w:color w:val="000000"/>
          <w:szCs w:val="20"/>
          <w:shd w:val="clear" w:color="auto" w:fill="FFFFFF"/>
        </w:rPr>
        <w:t xml:space="preserve">Logistic regression, support vector machine classification (SVC), random forest classification </w:t>
      </w:r>
      <w:r w:rsidR="007051EE">
        <w:rPr>
          <w:rFonts w:cstheme="minorHAnsi"/>
          <w:color w:val="000000"/>
          <w:szCs w:val="20"/>
          <w:shd w:val="clear" w:color="auto" w:fill="FFFFFF"/>
        </w:rPr>
        <w:t xml:space="preserve">and K Nearest Neighbors </w:t>
      </w:r>
      <w:r w:rsidRPr="00544712">
        <w:rPr>
          <w:rFonts w:cstheme="minorHAnsi"/>
          <w:color w:val="000000"/>
          <w:szCs w:val="20"/>
          <w:shd w:val="clear" w:color="auto" w:fill="FFFFFF"/>
        </w:rPr>
        <w:t>are used to build the classification models to predict the NPS category of rating, ‘Promotor’, ‘Indifference’ and ‘Detractor’.</w:t>
      </w:r>
      <w:r w:rsidR="001036A2">
        <w:rPr>
          <w:rFonts w:cstheme="minorHAnsi"/>
          <w:color w:val="000000"/>
          <w:szCs w:val="20"/>
          <w:shd w:val="clear" w:color="auto" w:fill="FFFFFF"/>
        </w:rPr>
        <w:t xml:space="preserve"> The performance of model is evaluated using the metric of accuracy (ACC):</w:t>
      </w:r>
    </w:p>
    <w:p w:rsidR="001036A2" w:rsidRDefault="001036A2" w:rsidP="00CA5325">
      <w:pPr>
        <w:spacing w:line="360" w:lineRule="auto"/>
        <w:jc w:val="both"/>
        <w:rPr>
          <w:rFonts w:cstheme="minorHAnsi"/>
          <w:color w:val="000000"/>
          <w:szCs w:val="20"/>
          <w:shd w:val="clear" w:color="auto" w:fill="FFFFFF"/>
        </w:rPr>
      </w:pPr>
      <m:oMathPara>
        <m:oMath>
          <m:r>
            <w:rPr>
              <w:rFonts w:ascii="Cambria Math" w:hAnsi="Cambria Math" w:cstheme="minorHAnsi"/>
              <w:color w:val="000000"/>
              <w:szCs w:val="20"/>
              <w:shd w:val="clear" w:color="auto" w:fill="FFFFFF"/>
            </w:rPr>
            <m:t>ACC=</m:t>
          </m:r>
          <m:f>
            <m:fPr>
              <m:ctrlPr>
                <w:rPr>
                  <w:rFonts w:ascii="Cambria Math" w:hAnsi="Cambria Math" w:cstheme="minorHAnsi"/>
                  <w:i/>
                  <w:color w:val="000000"/>
                  <w:szCs w:val="20"/>
                  <w:shd w:val="clear" w:color="auto" w:fill="FFFFFF"/>
                </w:rPr>
              </m:ctrlPr>
            </m:fPr>
            <m:num>
              <m:r>
                <w:rPr>
                  <w:rFonts w:ascii="Cambria Math" w:hAnsi="Cambria Math" w:cstheme="minorHAnsi"/>
                  <w:color w:val="000000"/>
                  <w:szCs w:val="20"/>
                  <w:shd w:val="clear" w:color="auto" w:fill="FFFFFF"/>
                </w:rPr>
                <m:t>True Positive+True Negative</m:t>
              </m:r>
            </m:num>
            <m:den>
              <m:r>
                <w:rPr>
                  <w:rFonts w:ascii="Cambria Math" w:hAnsi="Cambria Math" w:cstheme="minorHAnsi"/>
                  <w:color w:val="000000"/>
                  <w:szCs w:val="20"/>
                  <w:shd w:val="clear" w:color="auto" w:fill="FFFFFF"/>
                </w:rPr>
                <m:t>N</m:t>
              </m:r>
            </m:den>
          </m:f>
        </m:oMath>
      </m:oMathPara>
    </w:p>
    <w:p w:rsidR="004373E0" w:rsidRPr="00544712" w:rsidRDefault="001036A2" w:rsidP="00CA5325">
      <w:pPr>
        <w:spacing w:line="360" w:lineRule="auto"/>
        <w:jc w:val="both"/>
        <w:rPr>
          <w:rFonts w:cstheme="minorHAnsi"/>
        </w:rPr>
      </w:pPr>
      <w:r>
        <w:rPr>
          <w:rFonts w:cstheme="minorHAnsi"/>
          <w:color w:val="000000"/>
          <w:szCs w:val="20"/>
          <w:shd w:val="clear" w:color="auto" w:fill="FFFFFF"/>
        </w:rPr>
        <w:t xml:space="preserve"> </w:t>
      </w:r>
      <w:r w:rsidR="004373E0" w:rsidRPr="00544712">
        <w:rPr>
          <w:rFonts w:cstheme="minorHAnsi"/>
          <w:color w:val="000000"/>
          <w:szCs w:val="20"/>
          <w:shd w:val="clear" w:color="auto" w:fill="FFFFFF"/>
        </w:rPr>
        <w:t xml:space="preserve">Surprisingly, </w:t>
      </w:r>
      <w:r w:rsidR="004373E0" w:rsidRPr="00544712">
        <w:rPr>
          <w:rFonts w:cstheme="minorHAnsi"/>
          <w:color w:val="000000"/>
          <w:shd w:val="clear" w:color="auto" w:fill="FFFFFF"/>
        </w:rPr>
        <w:t xml:space="preserve">logistic regression actually achieved the highest accuracy.  We could calculate the accuracy of regression model by converting the numerical prediction from into NPS category, which is 0.5331 for random forest regression, which is still </w:t>
      </w:r>
      <w:r w:rsidR="00EB5ACB">
        <w:rPr>
          <w:rFonts w:cstheme="minorHAnsi"/>
          <w:color w:val="000000"/>
          <w:shd w:val="clear" w:color="auto" w:fill="FFFFFF"/>
        </w:rPr>
        <w:t xml:space="preserve">slightly </w:t>
      </w:r>
      <w:r w:rsidR="004373E0" w:rsidRPr="00544712">
        <w:rPr>
          <w:rFonts w:cstheme="minorHAnsi"/>
          <w:color w:val="000000"/>
          <w:shd w:val="clear" w:color="auto" w:fill="FFFFFF"/>
        </w:rPr>
        <w:t xml:space="preserve">lower than the accuracy of Logistic regression. </w:t>
      </w:r>
    </w:p>
    <w:p w:rsidR="004373E0" w:rsidRPr="00544712" w:rsidRDefault="004373E0" w:rsidP="004373E0">
      <w:pPr>
        <w:contextualSpacing/>
        <w:jc w:val="center"/>
        <w:rPr>
          <w:rFonts w:cstheme="minorHAnsi"/>
          <w:color w:val="000000"/>
          <w:szCs w:val="20"/>
          <w:shd w:val="clear" w:color="auto" w:fill="FFFFFF"/>
        </w:rPr>
      </w:pPr>
      <w:r w:rsidRPr="00544712">
        <w:rPr>
          <w:rFonts w:cstheme="minorHAnsi"/>
        </w:rPr>
        <w:t>Table 3 Comparison of classification model performance based 5 fold cross validation</w:t>
      </w:r>
    </w:p>
    <w:tbl>
      <w:tblPr>
        <w:tblStyle w:val="TableGrid"/>
        <w:tblW w:w="0" w:type="auto"/>
        <w:tblLayout w:type="fixed"/>
        <w:tblLook w:val="04A0" w:firstRow="1" w:lastRow="0" w:firstColumn="1" w:lastColumn="0" w:noHBand="0" w:noVBand="1"/>
      </w:tblPr>
      <w:tblGrid>
        <w:gridCol w:w="2088"/>
        <w:gridCol w:w="864"/>
        <w:gridCol w:w="1134"/>
        <w:gridCol w:w="1134"/>
        <w:gridCol w:w="1134"/>
        <w:gridCol w:w="1134"/>
        <w:gridCol w:w="1368"/>
      </w:tblGrid>
      <w:tr w:rsidR="004373E0" w:rsidRPr="00544712" w:rsidTr="00F40748">
        <w:tc>
          <w:tcPr>
            <w:tcW w:w="2088" w:type="dxa"/>
          </w:tcPr>
          <w:p w:rsidR="004373E0" w:rsidRPr="00544712" w:rsidRDefault="004373E0" w:rsidP="007979F2">
            <w:pPr>
              <w:jc w:val="both"/>
              <w:rPr>
                <w:rFonts w:cstheme="minorHAnsi"/>
              </w:rPr>
            </w:pPr>
            <w:r w:rsidRPr="00544712">
              <w:rPr>
                <w:rFonts w:cstheme="minorHAnsi"/>
              </w:rPr>
              <w:t>Model</w:t>
            </w:r>
          </w:p>
        </w:tc>
        <w:tc>
          <w:tcPr>
            <w:tcW w:w="5400" w:type="dxa"/>
            <w:gridSpan w:val="5"/>
          </w:tcPr>
          <w:p w:rsidR="004373E0" w:rsidRPr="00544712" w:rsidRDefault="004373E0" w:rsidP="007979F2">
            <w:pPr>
              <w:jc w:val="center"/>
              <w:rPr>
                <w:rFonts w:cstheme="minorHAnsi"/>
              </w:rPr>
            </w:pPr>
            <w:r w:rsidRPr="00544712">
              <w:rPr>
                <w:rFonts w:cstheme="minorHAnsi"/>
                <w:color w:val="000000"/>
                <w:shd w:val="clear" w:color="auto" w:fill="FFFFFF"/>
              </w:rPr>
              <w:t>5 fold Accuracy</w:t>
            </w:r>
          </w:p>
        </w:tc>
        <w:tc>
          <w:tcPr>
            <w:tcW w:w="1368" w:type="dxa"/>
          </w:tcPr>
          <w:p w:rsidR="004373E0" w:rsidRPr="00544712" w:rsidRDefault="004373E0" w:rsidP="007979F2">
            <w:pPr>
              <w:jc w:val="center"/>
              <w:rPr>
                <w:rFonts w:cstheme="minorHAnsi"/>
                <w:color w:val="000000"/>
                <w:shd w:val="clear" w:color="auto" w:fill="FFFFFF"/>
              </w:rPr>
            </w:pPr>
            <w:r w:rsidRPr="00544712">
              <w:rPr>
                <w:rFonts w:cstheme="minorHAnsi"/>
                <w:color w:val="000000"/>
                <w:shd w:val="clear" w:color="auto" w:fill="FFFFFF"/>
              </w:rPr>
              <w:t>Average</w:t>
            </w:r>
          </w:p>
        </w:tc>
      </w:tr>
      <w:tr w:rsidR="004373E0" w:rsidRPr="00544712" w:rsidTr="00F40748">
        <w:trPr>
          <w:trHeight w:val="251"/>
        </w:trPr>
        <w:tc>
          <w:tcPr>
            <w:tcW w:w="2088" w:type="dxa"/>
          </w:tcPr>
          <w:p w:rsidR="004373E0" w:rsidRDefault="004373E0" w:rsidP="007979F2">
            <w:pPr>
              <w:rPr>
                <w:rFonts w:cstheme="minorHAnsi"/>
                <w:color w:val="000000"/>
                <w:shd w:val="clear" w:color="auto" w:fill="FFFFFF"/>
              </w:rPr>
            </w:pPr>
            <w:r w:rsidRPr="00544712">
              <w:rPr>
                <w:rFonts w:cstheme="minorHAnsi"/>
                <w:color w:val="000000"/>
                <w:shd w:val="clear" w:color="auto" w:fill="FFFFFF"/>
              </w:rPr>
              <w:t>Logistic regression</w:t>
            </w:r>
          </w:p>
          <w:p w:rsidR="004D139D" w:rsidRPr="00544712" w:rsidRDefault="004D139D" w:rsidP="007979F2">
            <w:pPr>
              <w:rPr>
                <w:rFonts w:cstheme="minorHAnsi"/>
              </w:rPr>
            </w:pPr>
            <w:r>
              <w:rPr>
                <w:rFonts w:cstheme="minorHAnsi"/>
                <w:color w:val="000000"/>
                <w:shd w:val="clear" w:color="auto" w:fill="FFFFFF"/>
              </w:rPr>
              <w:t>(one vs rest)</w:t>
            </w:r>
          </w:p>
        </w:tc>
        <w:tc>
          <w:tcPr>
            <w:tcW w:w="86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0.5660</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0.5368</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0.4908</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0.5443</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0.5924</w:t>
            </w:r>
          </w:p>
        </w:tc>
        <w:tc>
          <w:tcPr>
            <w:tcW w:w="1368" w:type="dxa"/>
          </w:tcPr>
          <w:p w:rsidR="004373E0" w:rsidRPr="00544712" w:rsidRDefault="004373E0" w:rsidP="008734BC">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0.5460</w:t>
            </w:r>
          </w:p>
        </w:tc>
      </w:tr>
      <w:tr w:rsidR="004373E0" w:rsidRPr="00544712" w:rsidTr="00F40748">
        <w:tc>
          <w:tcPr>
            <w:tcW w:w="2088" w:type="dxa"/>
          </w:tcPr>
          <w:p w:rsidR="004373E0" w:rsidRPr="00544712" w:rsidRDefault="004373E0" w:rsidP="007979F2">
            <w:pPr>
              <w:tabs>
                <w:tab w:val="left" w:pos="1227"/>
              </w:tabs>
              <w:rPr>
                <w:rFonts w:cstheme="minorHAnsi"/>
              </w:rPr>
            </w:pPr>
            <w:r w:rsidRPr="00544712">
              <w:rPr>
                <w:rFonts w:cstheme="minorHAnsi"/>
              </w:rPr>
              <w:t>SVC</w:t>
            </w:r>
          </w:p>
        </w:tc>
        <w:tc>
          <w:tcPr>
            <w:tcW w:w="86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0.3898</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0.3922</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0.3837</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0.3908</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0.4107</w:t>
            </w:r>
          </w:p>
        </w:tc>
        <w:tc>
          <w:tcPr>
            <w:tcW w:w="1368" w:type="dxa"/>
          </w:tcPr>
          <w:p w:rsidR="004373E0" w:rsidRPr="00544712" w:rsidRDefault="004373E0" w:rsidP="008734BC">
            <w:pPr>
              <w:pStyle w:val="HTMLPreformatted"/>
              <w:shd w:val="clear" w:color="auto" w:fill="FFFFFF"/>
              <w:wordWrap w:val="0"/>
              <w:jc w:val="center"/>
              <w:textAlignment w:val="baseline"/>
              <w:rPr>
                <w:rFonts w:asciiTheme="minorHAnsi" w:hAnsiTheme="minorHAnsi" w:cstheme="minorHAnsi"/>
                <w:color w:val="000000"/>
                <w:sz w:val="22"/>
                <w:szCs w:val="22"/>
              </w:rPr>
            </w:pPr>
            <w:r w:rsidRPr="00544712">
              <w:rPr>
                <w:rFonts w:asciiTheme="minorHAnsi" w:hAnsiTheme="minorHAnsi" w:cstheme="minorHAnsi"/>
                <w:color w:val="000000"/>
                <w:sz w:val="22"/>
                <w:szCs w:val="22"/>
              </w:rPr>
              <w:t>0.3934</w:t>
            </w:r>
          </w:p>
        </w:tc>
      </w:tr>
      <w:tr w:rsidR="00F40748" w:rsidRPr="00544712" w:rsidTr="00F40748">
        <w:tc>
          <w:tcPr>
            <w:tcW w:w="2088" w:type="dxa"/>
          </w:tcPr>
          <w:p w:rsidR="00F40748" w:rsidRPr="00544712" w:rsidRDefault="00F40748" w:rsidP="000041A6">
            <w:pPr>
              <w:rPr>
                <w:rFonts w:cstheme="minorHAnsi"/>
              </w:rPr>
            </w:pPr>
            <w:r w:rsidRPr="00544712">
              <w:rPr>
                <w:rFonts w:cstheme="minorHAnsi"/>
              </w:rPr>
              <w:t>Random Forest</w:t>
            </w:r>
          </w:p>
        </w:tc>
        <w:tc>
          <w:tcPr>
            <w:tcW w:w="864" w:type="dxa"/>
          </w:tcPr>
          <w:p w:rsidR="00F40748" w:rsidRPr="00544712" w:rsidRDefault="00F40748" w:rsidP="000041A6">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0.4924</w:t>
            </w:r>
          </w:p>
        </w:tc>
        <w:tc>
          <w:tcPr>
            <w:tcW w:w="1134" w:type="dxa"/>
          </w:tcPr>
          <w:p w:rsidR="00F40748" w:rsidRPr="00544712" w:rsidRDefault="00F40748" w:rsidP="000041A6">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0.4859</w:t>
            </w:r>
          </w:p>
        </w:tc>
        <w:tc>
          <w:tcPr>
            <w:tcW w:w="1134" w:type="dxa"/>
          </w:tcPr>
          <w:p w:rsidR="00F40748" w:rsidRPr="00544712" w:rsidRDefault="00F40748" w:rsidP="000041A6">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0.5227</w:t>
            </w:r>
          </w:p>
        </w:tc>
        <w:tc>
          <w:tcPr>
            <w:tcW w:w="1134" w:type="dxa"/>
          </w:tcPr>
          <w:p w:rsidR="00F40748" w:rsidRPr="00544712" w:rsidRDefault="00F40748" w:rsidP="000041A6">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0.4796</w:t>
            </w:r>
          </w:p>
        </w:tc>
        <w:tc>
          <w:tcPr>
            <w:tcW w:w="1134" w:type="dxa"/>
          </w:tcPr>
          <w:p w:rsidR="00F40748" w:rsidRPr="00544712" w:rsidRDefault="00F40748" w:rsidP="000041A6">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0.4859</w:t>
            </w:r>
          </w:p>
        </w:tc>
        <w:tc>
          <w:tcPr>
            <w:tcW w:w="1368" w:type="dxa"/>
          </w:tcPr>
          <w:p w:rsidR="00F40748" w:rsidRPr="00544712" w:rsidRDefault="00F40748" w:rsidP="008734BC">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0.4859</w:t>
            </w:r>
          </w:p>
        </w:tc>
      </w:tr>
      <w:tr w:rsidR="00F40748" w:rsidRPr="00544712" w:rsidTr="00F40748">
        <w:tc>
          <w:tcPr>
            <w:tcW w:w="2088" w:type="dxa"/>
          </w:tcPr>
          <w:p w:rsidR="00F40748" w:rsidRPr="00544712" w:rsidRDefault="00F40748" w:rsidP="000041A6">
            <w:pPr>
              <w:rPr>
                <w:rFonts w:cstheme="minorHAnsi"/>
              </w:rPr>
            </w:pPr>
            <w:r>
              <w:rPr>
                <w:rFonts w:cstheme="minorHAnsi"/>
              </w:rPr>
              <w:t xml:space="preserve">k-nearest </w:t>
            </w:r>
            <w:r w:rsidRPr="00F40748">
              <w:rPr>
                <w:rFonts w:cstheme="minorHAnsi"/>
              </w:rPr>
              <w:t>Neighbors</w:t>
            </w:r>
          </w:p>
        </w:tc>
        <w:tc>
          <w:tcPr>
            <w:tcW w:w="864" w:type="dxa"/>
          </w:tcPr>
          <w:p w:rsidR="00F40748" w:rsidRPr="00544712" w:rsidRDefault="00F40748" w:rsidP="000041A6">
            <w:pPr>
              <w:pStyle w:val="HTMLPreformatted"/>
              <w:shd w:val="clear" w:color="auto" w:fill="FFFFFF"/>
              <w:wordWrap w:val="0"/>
              <w:textAlignment w:val="baseline"/>
              <w:rPr>
                <w:rFonts w:asciiTheme="minorHAnsi" w:hAnsiTheme="minorHAnsi" w:cstheme="minorHAnsi"/>
                <w:color w:val="000000"/>
                <w:sz w:val="22"/>
                <w:szCs w:val="22"/>
              </w:rPr>
            </w:pPr>
            <w:r w:rsidRPr="00F40748">
              <w:rPr>
                <w:rFonts w:asciiTheme="minorHAnsi" w:hAnsiTheme="minorHAnsi" w:cstheme="minorHAnsi"/>
                <w:color w:val="000000"/>
                <w:sz w:val="22"/>
                <w:szCs w:val="22"/>
              </w:rPr>
              <w:t>0.4054</w:t>
            </w:r>
          </w:p>
        </w:tc>
        <w:tc>
          <w:tcPr>
            <w:tcW w:w="1134" w:type="dxa"/>
          </w:tcPr>
          <w:p w:rsidR="00F40748" w:rsidRPr="00544712" w:rsidRDefault="00F40748" w:rsidP="000041A6">
            <w:pPr>
              <w:pStyle w:val="HTMLPreformatted"/>
              <w:shd w:val="clear" w:color="auto" w:fill="FFFFFF"/>
              <w:wordWrap w:val="0"/>
              <w:textAlignment w:val="baseline"/>
              <w:rPr>
                <w:rFonts w:asciiTheme="minorHAnsi" w:hAnsiTheme="minorHAnsi" w:cstheme="minorHAnsi"/>
                <w:color w:val="000000"/>
                <w:sz w:val="22"/>
                <w:szCs w:val="22"/>
              </w:rPr>
            </w:pPr>
            <w:r w:rsidRPr="00F40748">
              <w:rPr>
                <w:rFonts w:asciiTheme="minorHAnsi" w:hAnsiTheme="minorHAnsi" w:cstheme="minorHAnsi"/>
                <w:color w:val="000000"/>
                <w:sz w:val="22"/>
                <w:szCs w:val="22"/>
              </w:rPr>
              <w:t>0.4234</w:t>
            </w:r>
          </w:p>
        </w:tc>
        <w:tc>
          <w:tcPr>
            <w:tcW w:w="1134" w:type="dxa"/>
          </w:tcPr>
          <w:p w:rsidR="00F40748" w:rsidRPr="00544712" w:rsidRDefault="00F40748" w:rsidP="000041A6">
            <w:pPr>
              <w:pStyle w:val="HTMLPreformatted"/>
              <w:shd w:val="clear" w:color="auto" w:fill="FFFFFF"/>
              <w:wordWrap w:val="0"/>
              <w:textAlignment w:val="baseline"/>
              <w:rPr>
                <w:rFonts w:asciiTheme="minorHAnsi" w:hAnsiTheme="minorHAnsi" w:cstheme="minorHAnsi"/>
                <w:color w:val="000000"/>
                <w:sz w:val="22"/>
                <w:szCs w:val="22"/>
              </w:rPr>
            </w:pPr>
            <w:r w:rsidRPr="00F40748">
              <w:rPr>
                <w:rFonts w:asciiTheme="minorHAnsi" w:hAnsiTheme="minorHAnsi" w:cstheme="minorHAnsi"/>
                <w:color w:val="000000"/>
                <w:sz w:val="22"/>
                <w:szCs w:val="22"/>
              </w:rPr>
              <w:t>0.4011</w:t>
            </w:r>
          </w:p>
        </w:tc>
        <w:tc>
          <w:tcPr>
            <w:tcW w:w="1134" w:type="dxa"/>
          </w:tcPr>
          <w:p w:rsidR="00F40748" w:rsidRPr="00544712" w:rsidRDefault="00F40748" w:rsidP="000041A6">
            <w:pPr>
              <w:pStyle w:val="HTMLPreformatted"/>
              <w:shd w:val="clear" w:color="auto" w:fill="FFFFFF"/>
              <w:wordWrap w:val="0"/>
              <w:textAlignment w:val="baseline"/>
              <w:rPr>
                <w:rFonts w:asciiTheme="minorHAnsi" w:hAnsiTheme="minorHAnsi" w:cstheme="minorHAnsi"/>
                <w:color w:val="000000"/>
                <w:sz w:val="22"/>
                <w:szCs w:val="22"/>
              </w:rPr>
            </w:pPr>
            <w:r w:rsidRPr="00F40748">
              <w:rPr>
                <w:rFonts w:asciiTheme="minorHAnsi" w:hAnsiTheme="minorHAnsi" w:cstheme="minorHAnsi"/>
                <w:color w:val="000000"/>
                <w:sz w:val="22"/>
                <w:szCs w:val="22"/>
              </w:rPr>
              <w:t>0.4042</w:t>
            </w:r>
          </w:p>
        </w:tc>
        <w:tc>
          <w:tcPr>
            <w:tcW w:w="1134" w:type="dxa"/>
          </w:tcPr>
          <w:p w:rsidR="00F40748" w:rsidRPr="00544712" w:rsidRDefault="00F40748" w:rsidP="000041A6">
            <w:pPr>
              <w:pStyle w:val="HTMLPreformatted"/>
              <w:shd w:val="clear" w:color="auto" w:fill="FFFFFF"/>
              <w:wordWrap w:val="0"/>
              <w:textAlignment w:val="baseline"/>
              <w:rPr>
                <w:rFonts w:asciiTheme="minorHAnsi" w:hAnsiTheme="minorHAnsi" w:cstheme="minorHAnsi"/>
                <w:color w:val="000000"/>
                <w:sz w:val="22"/>
                <w:szCs w:val="22"/>
              </w:rPr>
            </w:pPr>
            <w:r w:rsidRPr="00F40748">
              <w:rPr>
                <w:rFonts w:asciiTheme="minorHAnsi" w:hAnsiTheme="minorHAnsi" w:cstheme="minorHAnsi"/>
                <w:color w:val="000000"/>
                <w:sz w:val="22"/>
                <w:szCs w:val="22"/>
              </w:rPr>
              <w:t>0.4142</w:t>
            </w:r>
          </w:p>
        </w:tc>
        <w:tc>
          <w:tcPr>
            <w:tcW w:w="1368" w:type="dxa"/>
          </w:tcPr>
          <w:p w:rsidR="00F40748" w:rsidRPr="00544712" w:rsidRDefault="00F40748" w:rsidP="008734BC">
            <w:pPr>
              <w:pStyle w:val="HTMLPreformatted"/>
              <w:shd w:val="clear" w:color="auto" w:fill="FFFFFF"/>
              <w:wordWrap w:val="0"/>
              <w:jc w:val="center"/>
              <w:textAlignment w:val="baseline"/>
              <w:rPr>
                <w:rFonts w:asciiTheme="minorHAnsi" w:hAnsiTheme="minorHAnsi" w:cstheme="minorHAnsi"/>
                <w:color w:val="000000"/>
                <w:sz w:val="22"/>
                <w:szCs w:val="22"/>
              </w:rPr>
            </w:pPr>
            <w:r w:rsidRPr="00F40748">
              <w:rPr>
                <w:rFonts w:asciiTheme="minorHAnsi" w:hAnsiTheme="minorHAnsi" w:cstheme="minorHAnsi"/>
                <w:color w:val="000000"/>
                <w:sz w:val="22"/>
                <w:szCs w:val="22"/>
              </w:rPr>
              <w:t>0.4097</w:t>
            </w:r>
          </w:p>
        </w:tc>
      </w:tr>
    </w:tbl>
    <w:p w:rsidR="0016317F" w:rsidRDefault="004373E0" w:rsidP="004373E0">
      <w:pPr>
        <w:jc w:val="both"/>
        <w:rPr>
          <w:rFonts w:cstheme="minorHAnsi"/>
          <w:color w:val="000000"/>
          <w:szCs w:val="20"/>
          <w:shd w:val="clear" w:color="auto" w:fill="FFFFFF"/>
        </w:rPr>
      </w:pPr>
      <w:r w:rsidRPr="00544712">
        <w:rPr>
          <w:rFonts w:cstheme="minorHAnsi"/>
          <w:color w:val="000000"/>
          <w:szCs w:val="20"/>
          <w:shd w:val="clear" w:color="auto" w:fill="FFFFFF"/>
        </w:rPr>
        <w:t>More model tuning and feature selection should be done in the near future</w:t>
      </w:r>
    </w:p>
    <w:p w:rsidR="00DC33A8" w:rsidRDefault="00DC33A8" w:rsidP="0016317F">
      <w:pPr>
        <w:rPr>
          <w:shd w:val="clear" w:color="auto" w:fill="FFFFFF"/>
        </w:rPr>
      </w:pPr>
    </w:p>
    <w:p w:rsidR="00232B0E" w:rsidRDefault="00254644" w:rsidP="0016317F">
      <w:pPr>
        <w:rPr>
          <w:shd w:val="clear" w:color="auto" w:fill="FFFFFF"/>
        </w:rPr>
      </w:pPr>
      <w:r>
        <w:rPr>
          <w:shd w:val="clear" w:color="auto" w:fill="FFFFFF"/>
        </w:rPr>
        <w:t xml:space="preserve">8. </w:t>
      </w:r>
      <w:r w:rsidR="00232B0E">
        <w:rPr>
          <w:shd w:val="clear" w:color="auto" w:fill="FFFFFF"/>
        </w:rPr>
        <w:t xml:space="preserve">Representation and </w:t>
      </w:r>
      <w:r>
        <w:rPr>
          <w:shd w:val="clear" w:color="auto" w:fill="FFFFFF"/>
        </w:rPr>
        <w:t xml:space="preserve">Visualization of individual </w:t>
      </w:r>
      <w:r w:rsidR="00232B0E">
        <w:rPr>
          <w:shd w:val="clear" w:color="auto" w:fill="FFFFFF"/>
        </w:rPr>
        <w:t>restaurant</w:t>
      </w:r>
    </w:p>
    <w:p w:rsidR="0016317F" w:rsidRDefault="0016317F" w:rsidP="0016317F">
      <w:pPr>
        <w:rPr>
          <w:shd w:val="clear" w:color="auto" w:fill="FFFFFF"/>
        </w:rPr>
      </w:pPr>
      <w:r>
        <w:rPr>
          <w:shd w:val="clear" w:color="auto" w:fill="FFFFFF"/>
        </w:rPr>
        <w:br w:type="page"/>
      </w:r>
    </w:p>
    <w:p w:rsidR="00DC33A8" w:rsidRDefault="00DC33A8" w:rsidP="0016317F">
      <w:pPr>
        <w:rPr>
          <w:shd w:val="clear" w:color="auto" w:fill="FFFFFF"/>
        </w:rPr>
      </w:pPr>
    </w:p>
    <w:p w:rsidR="0016317F" w:rsidRDefault="0016317F" w:rsidP="004373E0">
      <w:pPr>
        <w:jc w:val="both"/>
        <w:rPr>
          <w:rFonts w:cstheme="minorHAnsi"/>
          <w:color w:val="000000"/>
          <w:szCs w:val="20"/>
          <w:shd w:val="clear" w:color="auto" w:fill="FFFFFF"/>
        </w:rPr>
      </w:pPr>
      <w:r>
        <w:rPr>
          <w:rFonts w:cstheme="minorHAnsi"/>
          <w:color w:val="000000"/>
          <w:szCs w:val="20"/>
          <w:shd w:val="clear" w:color="auto" w:fill="FFFFFF"/>
        </w:rPr>
        <w:t>Reference:</w:t>
      </w:r>
    </w:p>
    <w:p w:rsidR="006B53B2" w:rsidRDefault="006B53B2" w:rsidP="004373E0">
      <w:pPr>
        <w:jc w:val="both"/>
        <w:rPr>
          <w:rFonts w:cstheme="minorHAnsi"/>
          <w:color w:val="000000"/>
          <w:szCs w:val="20"/>
          <w:shd w:val="clear" w:color="auto" w:fill="FFFFFF"/>
        </w:rPr>
      </w:pPr>
    </w:p>
    <w:p w:rsidR="006B53B2" w:rsidRDefault="006B53B2" w:rsidP="006B53B2">
      <w:pPr>
        <w:jc w:val="both"/>
        <w:rPr>
          <w:rFonts w:cstheme="minorHAnsi"/>
          <w:color w:val="000000"/>
          <w:szCs w:val="20"/>
          <w:shd w:val="clear" w:color="auto" w:fill="FFFFFF"/>
        </w:rPr>
      </w:pPr>
      <w:r>
        <w:rPr>
          <w:rFonts w:cstheme="minorHAnsi"/>
          <w:color w:val="000000"/>
          <w:szCs w:val="20"/>
          <w:shd w:val="clear" w:color="auto" w:fill="FFFFFF"/>
        </w:rPr>
        <w:t>[1]</w:t>
      </w:r>
      <w:r w:rsidRPr="006B53B2">
        <w:t xml:space="preserve"> </w:t>
      </w:r>
      <w:r>
        <w:rPr>
          <w:rFonts w:cstheme="minorHAnsi"/>
          <w:color w:val="000000"/>
          <w:szCs w:val="20"/>
          <w:shd w:val="clear" w:color="auto" w:fill="FFFFFF"/>
        </w:rPr>
        <w:t xml:space="preserve">M Anderson, J Magruder, </w:t>
      </w:r>
      <w:r w:rsidRPr="006B53B2">
        <w:rPr>
          <w:rFonts w:cstheme="minorHAnsi"/>
          <w:color w:val="000000"/>
          <w:szCs w:val="20"/>
          <w:shd w:val="clear" w:color="auto" w:fill="FFFFFF"/>
        </w:rPr>
        <w:t>Learning from the crowd: Regression discontinuity estimates of the effects of an online review database</w:t>
      </w:r>
      <w:r>
        <w:rPr>
          <w:rFonts w:cstheme="minorHAnsi"/>
          <w:color w:val="000000"/>
          <w:szCs w:val="20"/>
          <w:shd w:val="clear" w:color="auto" w:fill="FFFFFF"/>
        </w:rPr>
        <w:t xml:space="preserve">, </w:t>
      </w:r>
      <w:r w:rsidRPr="006B53B2">
        <w:rPr>
          <w:rFonts w:cstheme="minorHAnsi"/>
          <w:color w:val="000000"/>
          <w:szCs w:val="20"/>
          <w:shd w:val="clear" w:color="auto" w:fill="FFFFFF"/>
        </w:rPr>
        <w:t xml:space="preserve"> The Economic Journal, 2011</w:t>
      </w:r>
    </w:p>
    <w:p w:rsidR="009A64B6" w:rsidRPr="009A64B6" w:rsidRDefault="009A64B6" w:rsidP="006B53B2">
      <w:pPr>
        <w:jc w:val="both"/>
        <w:rPr>
          <w:rFonts w:cstheme="minorHAnsi"/>
          <w:color w:val="000000"/>
          <w:shd w:val="clear" w:color="auto" w:fill="FFFFFF"/>
        </w:rPr>
      </w:pPr>
      <w:r w:rsidRPr="009A64B6">
        <w:rPr>
          <w:rFonts w:cstheme="minorHAnsi"/>
          <w:color w:val="000000"/>
          <w:shd w:val="clear" w:color="auto" w:fill="FFFFFF"/>
        </w:rPr>
        <w:t>[2]</w:t>
      </w:r>
      <w:r w:rsidRPr="009A64B6">
        <w:t xml:space="preserve"> Michael Luca, Reviews, Reputation, and Revenue: The Case of Yelp.com</w:t>
      </w:r>
      <w:r>
        <w:t xml:space="preserve">, </w:t>
      </w:r>
      <w:r w:rsidR="000F0A31" w:rsidRPr="000F0A31">
        <w:t>SSRN Ele</w:t>
      </w:r>
      <w:r w:rsidR="000F0A31">
        <w:t xml:space="preserve">ctronic Journal · September, </w:t>
      </w:r>
      <w:r>
        <w:t>2011</w:t>
      </w:r>
    </w:p>
    <w:p w:rsidR="00E37378" w:rsidRDefault="00E37378" w:rsidP="004373E0">
      <w:pPr>
        <w:jc w:val="both"/>
        <w:rPr>
          <w:rFonts w:cstheme="minorHAnsi"/>
          <w:color w:val="000000"/>
          <w:szCs w:val="20"/>
          <w:shd w:val="clear" w:color="auto" w:fill="FFFFFF"/>
        </w:rPr>
      </w:pPr>
      <w:r>
        <w:rPr>
          <w:rFonts w:cstheme="minorHAnsi"/>
          <w:color w:val="000000"/>
          <w:szCs w:val="20"/>
          <w:shd w:val="clear" w:color="auto" w:fill="FFFFFF"/>
        </w:rPr>
        <w:t>[1]</w:t>
      </w:r>
      <w:r w:rsidRPr="00E37378">
        <w:t xml:space="preserve"> David M. Blei</w:t>
      </w:r>
      <w:r>
        <w:t xml:space="preserve">, </w:t>
      </w:r>
      <w:r w:rsidRPr="00E37378">
        <w:t>Andrew Y. Ng</w:t>
      </w:r>
      <w:r>
        <w:t xml:space="preserve">, </w:t>
      </w:r>
      <w:r w:rsidRPr="00E37378">
        <w:t>Michael I. Jordan</w:t>
      </w:r>
      <w:r>
        <w:t xml:space="preserve">, </w:t>
      </w:r>
      <w:r w:rsidRPr="00E37378">
        <w:rPr>
          <w:rFonts w:cstheme="minorHAnsi"/>
          <w:color w:val="000000"/>
          <w:szCs w:val="20"/>
          <w:shd w:val="clear" w:color="auto" w:fill="FFFFFF"/>
        </w:rPr>
        <w:t>Journal of Machine Learning Research 3 (2003) 993-1022</w:t>
      </w:r>
    </w:p>
    <w:p w:rsidR="0016317F" w:rsidRDefault="0016317F" w:rsidP="0016317F">
      <w:pPr>
        <w:rPr>
          <w:rFonts w:ascii="Arial" w:hAnsi="Arial" w:cs="Arial"/>
          <w:color w:val="333333"/>
          <w:sz w:val="20"/>
          <w:szCs w:val="20"/>
          <w:shd w:val="clear" w:color="auto" w:fill="FFFFFF"/>
        </w:rPr>
      </w:pPr>
      <w:r>
        <w:rPr>
          <w:rFonts w:hint="eastAsia"/>
        </w:rPr>
        <w:t>[2]</w:t>
      </w:r>
      <w:r w:rsidRPr="00E54B0D">
        <w:rPr>
          <w:rFonts w:ascii="Arial" w:hAnsi="Arial" w:cs="Arial"/>
          <w:color w:val="333333"/>
          <w:sz w:val="20"/>
          <w:szCs w:val="20"/>
          <w:shd w:val="clear" w:color="auto" w:fill="FFFFFF"/>
        </w:rPr>
        <w:t xml:space="preserve"> </w:t>
      </w:r>
      <w:r w:rsidRPr="00E54B0D">
        <w:rPr>
          <w:rFonts w:ascii="Arial" w:eastAsia="Times New Roman" w:hAnsi="Arial" w:cs="Arial"/>
          <w:color w:val="111111"/>
          <w:sz w:val="20"/>
          <w:szCs w:val="20"/>
        </w:rPr>
        <w:t>David J. C. MacKay</w:t>
      </w:r>
      <w:r>
        <w:rPr>
          <w:rFonts w:ascii="Arial" w:hAnsi="Arial" w:cs="Arial" w:hint="eastAsia"/>
          <w:color w:val="111111"/>
          <w:sz w:val="20"/>
          <w:szCs w:val="20"/>
        </w:rPr>
        <w:t xml:space="preserve">, </w:t>
      </w:r>
      <w:r w:rsidRPr="00E54B0D">
        <w:rPr>
          <w:rFonts w:ascii="Arial" w:hAnsi="Arial" w:cs="Arial"/>
          <w:color w:val="333333"/>
          <w:sz w:val="20"/>
          <w:szCs w:val="20"/>
          <w:shd w:val="clear" w:color="auto" w:fill="FFFFFF"/>
        </w:rPr>
        <w:t>Information Theory, Inference and Learning Algorithms</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Cambridge University Press; 1 edition (October 6, 2003)</w:t>
      </w:r>
    </w:p>
    <w:p w:rsidR="0016317F" w:rsidRDefault="0016317F" w:rsidP="0016317F">
      <w:pPr>
        <w:rPr>
          <w:rFonts w:ascii="Arial" w:hAnsi="Arial" w:cs="Arial"/>
          <w:color w:val="333333"/>
          <w:sz w:val="20"/>
          <w:szCs w:val="20"/>
          <w:shd w:val="clear" w:color="auto" w:fill="FFFFFF"/>
        </w:rPr>
      </w:pPr>
      <w:r>
        <w:rPr>
          <w:rFonts w:ascii="Arial" w:hAnsi="Arial" w:cs="Arial"/>
          <w:color w:val="333333"/>
          <w:sz w:val="20"/>
          <w:szCs w:val="20"/>
          <w:shd w:val="clear" w:color="auto" w:fill="FFFFFF"/>
        </w:rPr>
        <w:t>[3]</w:t>
      </w:r>
      <w:r w:rsidRPr="00651C51">
        <w:t xml:space="preserve"> Oliver Müller, Iris Junglas, Jan vom Brocke</w:t>
      </w:r>
      <w:r>
        <w:t xml:space="preserve">, </w:t>
      </w:r>
      <w:r w:rsidRPr="00651C51">
        <w:rPr>
          <w:rFonts w:ascii="Arial" w:hAnsi="Arial" w:cs="Arial"/>
          <w:color w:val="333333"/>
          <w:sz w:val="20"/>
          <w:szCs w:val="20"/>
          <w:shd w:val="clear" w:color="auto" w:fill="FFFFFF"/>
        </w:rPr>
        <w:t>Text Mining For Information Systems Researchers: An Annotated Topic Modeling Tutoria</w:t>
      </w:r>
      <w:r>
        <w:rPr>
          <w:rFonts w:ascii="Arial" w:hAnsi="Arial" w:cs="Arial"/>
          <w:color w:val="333333"/>
          <w:sz w:val="20"/>
          <w:szCs w:val="20"/>
          <w:shd w:val="clear" w:color="auto" w:fill="FFFFFF"/>
        </w:rPr>
        <w:t xml:space="preserve">l, </w:t>
      </w:r>
      <w:r w:rsidRPr="00651C51">
        <w:rPr>
          <w:rFonts w:ascii="Arial" w:hAnsi="Arial" w:cs="Arial"/>
          <w:color w:val="333333"/>
          <w:sz w:val="20"/>
          <w:szCs w:val="20"/>
          <w:shd w:val="clear" w:color="auto" w:fill="FFFFFF"/>
        </w:rPr>
        <w:t>Communications of the Association for Information Systems</w:t>
      </w:r>
      <w:r>
        <w:rPr>
          <w:rFonts w:ascii="Arial" w:hAnsi="Arial" w:cs="Arial"/>
          <w:color w:val="333333"/>
          <w:sz w:val="20"/>
          <w:szCs w:val="20"/>
          <w:shd w:val="clear" w:color="auto" w:fill="FFFFFF"/>
        </w:rPr>
        <w:t>, vol 39,  pp110-135, 2016</w:t>
      </w:r>
    </w:p>
    <w:p w:rsidR="0016317F" w:rsidRDefault="0016317F" w:rsidP="0016317F">
      <w:pPr>
        <w:rPr>
          <w:rFonts w:ascii="Arial" w:hAnsi="Arial" w:cs="Arial"/>
          <w:color w:val="333333"/>
          <w:sz w:val="20"/>
          <w:szCs w:val="20"/>
          <w:shd w:val="clear" w:color="auto" w:fill="FFFFFF"/>
        </w:rPr>
      </w:pPr>
      <w:r>
        <w:rPr>
          <w:rFonts w:ascii="Arial" w:hAnsi="Arial" w:cs="Arial"/>
          <w:color w:val="333333"/>
          <w:sz w:val="20"/>
          <w:szCs w:val="20"/>
          <w:shd w:val="clear" w:color="auto" w:fill="FFFFFF"/>
        </w:rPr>
        <w:t>[4]</w:t>
      </w:r>
      <w:r w:rsidRPr="00443C8D">
        <w:t xml:space="preserve"> </w:t>
      </w:r>
      <w:r w:rsidRPr="00443C8D">
        <w:rPr>
          <w:rFonts w:ascii="Arial" w:hAnsi="Arial" w:cs="Arial"/>
          <w:color w:val="333333"/>
          <w:sz w:val="20"/>
          <w:szCs w:val="20"/>
          <w:shd w:val="clear" w:color="auto" w:fill="FFFFFF"/>
        </w:rPr>
        <w:t>Bing Liu. Sentiment Analysis and Opinion Mining, Morgan &amp; Claypool Publishers, May 201</w:t>
      </w:r>
      <w:r>
        <w:rPr>
          <w:rFonts w:ascii="Arial" w:hAnsi="Arial" w:cs="Arial"/>
          <w:color w:val="333333"/>
          <w:sz w:val="20"/>
          <w:szCs w:val="20"/>
          <w:shd w:val="clear" w:color="auto" w:fill="FFFFFF"/>
        </w:rPr>
        <w:t>2</w:t>
      </w:r>
    </w:p>
    <w:p w:rsidR="0016317F" w:rsidRDefault="0016317F" w:rsidP="0016317F">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[5] </w:t>
      </w:r>
      <w:r w:rsidRPr="008A2981">
        <w:rPr>
          <w:rFonts w:ascii="Arial" w:hAnsi="Arial" w:cs="Arial"/>
          <w:color w:val="333333"/>
          <w:sz w:val="20"/>
          <w:szCs w:val="20"/>
          <w:shd w:val="clear" w:color="auto" w:fill="FFFFFF"/>
        </w:rPr>
        <w:t>C.J. Hutto</w:t>
      </w:r>
      <w:r>
        <w:rPr>
          <w:rFonts w:ascii="Arial" w:hAnsi="Arial" w:cs="Arial"/>
          <w:color w:val="333333"/>
          <w:sz w:val="20"/>
          <w:szCs w:val="20"/>
          <w:shd w:val="clear" w:color="auto" w:fill="FFFFFF"/>
        </w:rPr>
        <w:t xml:space="preserve">, </w:t>
      </w:r>
      <w:r w:rsidRPr="008A2981">
        <w:rPr>
          <w:rFonts w:ascii="Arial" w:hAnsi="Arial" w:cs="Arial"/>
          <w:color w:val="333333"/>
          <w:sz w:val="20"/>
          <w:szCs w:val="20"/>
          <w:shd w:val="clear" w:color="auto" w:fill="FFFFFF"/>
        </w:rPr>
        <w:t>Eric Gilbert</w:t>
      </w:r>
      <w:r>
        <w:rPr>
          <w:rFonts w:ascii="Arial" w:hAnsi="Arial" w:cs="Arial"/>
          <w:color w:val="333333"/>
          <w:sz w:val="20"/>
          <w:szCs w:val="20"/>
          <w:shd w:val="clear" w:color="auto" w:fill="FFFFFF"/>
        </w:rPr>
        <w:t xml:space="preserve">. </w:t>
      </w:r>
      <w:r w:rsidRPr="008A2981">
        <w:rPr>
          <w:rFonts w:ascii="Arial" w:hAnsi="Arial" w:cs="Arial"/>
          <w:color w:val="333333"/>
          <w:sz w:val="20"/>
          <w:szCs w:val="20"/>
          <w:shd w:val="clear" w:color="auto" w:fill="FFFFFF"/>
        </w:rPr>
        <w:t>VADER: A Parsimonious Rule-based Model for  Sentimen</w:t>
      </w:r>
      <w:r>
        <w:rPr>
          <w:rFonts w:ascii="Arial" w:hAnsi="Arial" w:cs="Arial"/>
          <w:color w:val="333333"/>
          <w:sz w:val="20"/>
          <w:szCs w:val="20"/>
          <w:shd w:val="clear" w:color="auto" w:fill="FFFFFF"/>
        </w:rPr>
        <w:t xml:space="preserve">t Analysis of Social Media Text, </w:t>
      </w:r>
      <w:r w:rsidRPr="008A2981">
        <w:rPr>
          <w:rFonts w:ascii="Arial" w:hAnsi="Arial" w:cs="Arial"/>
          <w:color w:val="333333"/>
          <w:sz w:val="20"/>
          <w:szCs w:val="20"/>
          <w:shd w:val="clear" w:color="auto" w:fill="FFFFFF"/>
        </w:rPr>
        <w:t>Proceedings of the Eighth International AAAI Conference on Weblogs and Social Media</w:t>
      </w:r>
      <w:r>
        <w:rPr>
          <w:rFonts w:ascii="Arial" w:hAnsi="Arial" w:cs="Arial"/>
          <w:color w:val="333333"/>
          <w:sz w:val="20"/>
          <w:szCs w:val="20"/>
          <w:shd w:val="clear" w:color="auto" w:fill="FFFFFF"/>
        </w:rPr>
        <w:t xml:space="preserve">, 2016 </w:t>
      </w:r>
    </w:p>
    <w:p w:rsidR="0016317F" w:rsidRDefault="0016317F" w:rsidP="0016317F">
      <w:pPr>
        <w:rPr>
          <w:rFonts w:cstheme="minorHAnsi"/>
          <w:sz w:val="20"/>
          <w:szCs w:val="20"/>
          <w:shd w:val="clear" w:color="auto" w:fill="FFFFFF"/>
        </w:rPr>
      </w:pPr>
      <w:r>
        <w:rPr>
          <w:rFonts w:cstheme="minorHAnsi"/>
          <w:sz w:val="20"/>
          <w:szCs w:val="20"/>
          <w:shd w:val="clear" w:color="auto" w:fill="FFFFFF"/>
        </w:rPr>
        <w:t>[6]</w:t>
      </w:r>
      <w:r w:rsidRPr="007A1FEA">
        <w:t xml:space="preserve"> </w:t>
      </w:r>
      <w:hyperlink r:id="rId16" w:history="1">
        <w:r w:rsidRPr="008E1067">
          <w:rPr>
            <w:rStyle w:val="Hyperlink"/>
            <w:rFonts w:cstheme="minorHAnsi"/>
            <w:sz w:val="20"/>
            <w:szCs w:val="20"/>
            <w:shd w:val="clear" w:color="auto" w:fill="FFFFFF"/>
          </w:rPr>
          <w:t>https://github.com/cjhutto/vaderSentiment/blob/master/vaderSentiment/vader_lexicon.txt</w:t>
        </w:r>
      </w:hyperlink>
    </w:p>
    <w:p w:rsidR="004373E0" w:rsidRPr="00544712" w:rsidRDefault="0016317F" w:rsidP="004373E0">
      <w:pPr>
        <w:jc w:val="both"/>
        <w:rPr>
          <w:rFonts w:cstheme="minorHAnsi"/>
          <w:color w:val="000000"/>
          <w:szCs w:val="20"/>
          <w:shd w:val="clear" w:color="auto" w:fill="FFFFFF"/>
        </w:rPr>
      </w:pPr>
      <w:r>
        <w:rPr>
          <w:rFonts w:cstheme="minorHAnsi"/>
          <w:color w:val="000000"/>
          <w:szCs w:val="20"/>
          <w:shd w:val="clear" w:color="auto" w:fill="FFFFFF"/>
        </w:rPr>
        <w:t xml:space="preserve"> </w:t>
      </w:r>
    </w:p>
    <w:p w:rsidR="004373E0" w:rsidRPr="00544712" w:rsidRDefault="004373E0" w:rsidP="00A547DB">
      <w:pPr>
        <w:spacing w:line="360" w:lineRule="auto"/>
        <w:rPr>
          <w:rFonts w:cstheme="minorHAnsi"/>
        </w:rPr>
      </w:pPr>
    </w:p>
    <w:p w:rsidR="002C74FC" w:rsidRPr="00544712" w:rsidRDefault="002C74FC" w:rsidP="00A547DB">
      <w:pPr>
        <w:spacing w:line="360" w:lineRule="auto"/>
        <w:rPr>
          <w:rFonts w:cstheme="minorHAnsi"/>
        </w:rPr>
      </w:pPr>
    </w:p>
    <w:p w:rsidR="002C74FC" w:rsidRPr="00544712" w:rsidRDefault="002C74FC" w:rsidP="00A547DB">
      <w:pPr>
        <w:spacing w:line="360" w:lineRule="auto"/>
        <w:rPr>
          <w:rFonts w:cstheme="minorHAnsi"/>
        </w:rPr>
      </w:pPr>
    </w:p>
    <w:p w:rsidR="002C74FC" w:rsidRPr="00544712" w:rsidRDefault="002C74FC" w:rsidP="00A547DB">
      <w:pPr>
        <w:spacing w:line="360" w:lineRule="auto"/>
        <w:rPr>
          <w:rFonts w:cstheme="minorHAnsi"/>
        </w:rPr>
      </w:pPr>
    </w:p>
    <w:sectPr w:rsidR="002C74FC" w:rsidRPr="0054471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C80" w:rsidRDefault="006B2C80" w:rsidP="00654DBD">
      <w:pPr>
        <w:spacing w:after="0" w:line="240" w:lineRule="auto"/>
      </w:pPr>
      <w:r>
        <w:separator/>
      </w:r>
    </w:p>
  </w:endnote>
  <w:endnote w:type="continuationSeparator" w:id="0">
    <w:p w:rsidR="006B2C80" w:rsidRDefault="006B2C80" w:rsidP="00654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2E7" w:rsidRDefault="008032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93D" w:rsidRDefault="00E4293D">
    <w:pPr>
      <w:pStyle w:val="Footer"/>
    </w:pPr>
    <w:fldSimple w:instr=" DOCVARIABLE dcuFooter  ">
      <w:r w:rsidR="00441E11">
        <w:t xml:space="preserve"> </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2E7" w:rsidRDefault="00803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C80" w:rsidRDefault="006B2C80" w:rsidP="00654DBD">
      <w:pPr>
        <w:spacing w:after="0" w:line="240" w:lineRule="auto"/>
      </w:pPr>
      <w:r>
        <w:separator/>
      </w:r>
    </w:p>
  </w:footnote>
  <w:footnote w:type="continuationSeparator" w:id="0">
    <w:p w:rsidR="006B2C80" w:rsidRDefault="006B2C80" w:rsidP="00654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2E7" w:rsidRDefault="008032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2E7" w:rsidRDefault="008032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2E7" w:rsidRDefault="008032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E7FC9"/>
    <w:multiLevelType w:val="multilevel"/>
    <w:tmpl w:val="D24663C0"/>
    <w:lvl w:ilvl="0">
      <w:start w:val="1"/>
      <w:numFmt w:val="decimal"/>
      <w:lvlText w:val="%1."/>
      <w:lvlJc w:val="left"/>
      <w:pPr>
        <w:ind w:left="360" w:hanging="360"/>
      </w:pPr>
      <w:rPr>
        <w:rFonts w:hint="default"/>
      </w:rPr>
    </w:lvl>
    <w:lvl w:ilvl="1">
      <w:start w:val="3"/>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3C5D7B68"/>
    <w:multiLevelType w:val="hybridMultilevel"/>
    <w:tmpl w:val="9F60D3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FB6557"/>
    <w:multiLevelType w:val="hybridMultilevel"/>
    <w:tmpl w:val="3326C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9A03B8"/>
    <w:multiLevelType w:val="hybridMultilevel"/>
    <w:tmpl w:val="ACE44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 Wei">
    <w15:presenceInfo w15:providerId="AD" w15:userId="S-1-5-21-99512129-1830164216-1097030630-6539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cuFooter" w:val=" "/>
  </w:docVars>
  <w:rsids>
    <w:rsidRoot w:val="00654DBD"/>
    <w:rsid w:val="00001BBA"/>
    <w:rsid w:val="00002A7F"/>
    <w:rsid w:val="000041A6"/>
    <w:rsid w:val="00005664"/>
    <w:rsid w:val="000077E3"/>
    <w:rsid w:val="000107DA"/>
    <w:rsid w:val="000117AB"/>
    <w:rsid w:val="00016B6A"/>
    <w:rsid w:val="00023822"/>
    <w:rsid w:val="00023F5D"/>
    <w:rsid w:val="00025696"/>
    <w:rsid w:val="00025A01"/>
    <w:rsid w:val="00032F7E"/>
    <w:rsid w:val="000447D8"/>
    <w:rsid w:val="00051D73"/>
    <w:rsid w:val="000520D2"/>
    <w:rsid w:val="0005385B"/>
    <w:rsid w:val="00056B1E"/>
    <w:rsid w:val="00062E5F"/>
    <w:rsid w:val="00063F92"/>
    <w:rsid w:val="000661D4"/>
    <w:rsid w:val="00094A4C"/>
    <w:rsid w:val="00096EFC"/>
    <w:rsid w:val="000A103F"/>
    <w:rsid w:val="000E0A4F"/>
    <w:rsid w:val="000F0A31"/>
    <w:rsid w:val="000F2B1A"/>
    <w:rsid w:val="000F4EE6"/>
    <w:rsid w:val="000F68CB"/>
    <w:rsid w:val="00102D40"/>
    <w:rsid w:val="001036A2"/>
    <w:rsid w:val="00105F0B"/>
    <w:rsid w:val="001071AD"/>
    <w:rsid w:val="001117E8"/>
    <w:rsid w:val="00113ADD"/>
    <w:rsid w:val="001507A7"/>
    <w:rsid w:val="0015644B"/>
    <w:rsid w:val="0016317F"/>
    <w:rsid w:val="00176F3A"/>
    <w:rsid w:val="00185AD8"/>
    <w:rsid w:val="00193AF0"/>
    <w:rsid w:val="001C408A"/>
    <w:rsid w:val="001D7632"/>
    <w:rsid w:val="001F2187"/>
    <w:rsid w:val="001F2E1F"/>
    <w:rsid w:val="001F37B8"/>
    <w:rsid w:val="00201DEC"/>
    <w:rsid w:val="00202EAE"/>
    <w:rsid w:val="00203060"/>
    <w:rsid w:val="00204B86"/>
    <w:rsid w:val="0020631A"/>
    <w:rsid w:val="00222F78"/>
    <w:rsid w:val="00223A8E"/>
    <w:rsid w:val="00224C63"/>
    <w:rsid w:val="00232B0E"/>
    <w:rsid w:val="00254644"/>
    <w:rsid w:val="00262449"/>
    <w:rsid w:val="00285B40"/>
    <w:rsid w:val="00296F8D"/>
    <w:rsid w:val="002A305D"/>
    <w:rsid w:val="002B1F39"/>
    <w:rsid w:val="002B7635"/>
    <w:rsid w:val="002C74FC"/>
    <w:rsid w:val="002D05A9"/>
    <w:rsid w:val="002D4101"/>
    <w:rsid w:val="002E2887"/>
    <w:rsid w:val="002F2275"/>
    <w:rsid w:val="003033AD"/>
    <w:rsid w:val="00316AA7"/>
    <w:rsid w:val="00333F76"/>
    <w:rsid w:val="003356BF"/>
    <w:rsid w:val="003362DA"/>
    <w:rsid w:val="003377CA"/>
    <w:rsid w:val="003521C0"/>
    <w:rsid w:val="00354914"/>
    <w:rsid w:val="0037419D"/>
    <w:rsid w:val="00374D9F"/>
    <w:rsid w:val="00390647"/>
    <w:rsid w:val="003A47E7"/>
    <w:rsid w:val="003A488A"/>
    <w:rsid w:val="003C11C8"/>
    <w:rsid w:val="003C38D4"/>
    <w:rsid w:val="003D554D"/>
    <w:rsid w:val="003E000A"/>
    <w:rsid w:val="003E76F6"/>
    <w:rsid w:val="003E7B10"/>
    <w:rsid w:val="00427D27"/>
    <w:rsid w:val="00430D1A"/>
    <w:rsid w:val="00432150"/>
    <w:rsid w:val="004373E0"/>
    <w:rsid w:val="00441E11"/>
    <w:rsid w:val="00450977"/>
    <w:rsid w:val="00453A2B"/>
    <w:rsid w:val="00453FEF"/>
    <w:rsid w:val="004659E7"/>
    <w:rsid w:val="004669FA"/>
    <w:rsid w:val="00485439"/>
    <w:rsid w:val="00490A48"/>
    <w:rsid w:val="004A0D9D"/>
    <w:rsid w:val="004A539C"/>
    <w:rsid w:val="004C5965"/>
    <w:rsid w:val="004C5C94"/>
    <w:rsid w:val="004C5CBA"/>
    <w:rsid w:val="004D10FE"/>
    <w:rsid w:val="004D139D"/>
    <w:rsid w:val="004E0F73"/>
    <w:rsid w:val="004F2BB4"/>
    <w:rsid w:val="005001DC"/>
    <w:rsid w:val="0050153C"/>
    <w:rsid w:val="00502580"/>
    <w:rsid w:val="005030F7"/>
    <w:rsid w:val="0050537A"/>
    <w:rsid w:val="00522316"/>
    <w:rsid w:val="00544712"/>
    <w:rsid w:val="005472B2"/>
    <w:rsid w:val="0055071C"/>
    <w:rsid w:val="00557F41"/>
    <w:rsid w:val="0056151E"/>
    <w:rsid w:val="00567FF8"/>
    <w:rsid w:val="0057367D"/>
    <w:rsid w:val="00577118"/>
    <w:rsid w:val="005A0708"/>
    <w:rsid w:val="005A0AE2"/>
    <w:rsid w:val="005B425B"/>
    <w:rsid w:val="005C0565"/>
    <w:rsid w:val="005C5DD3"/>
    <w:rsid w:val="006008C2"/>
    <w:rsid w:val="006025DD"/>
    <w:rsid w:val="006045D9"/>
    <w:rsid w:val="00607BD8"/>
    <w:rsid w:val="00626DF1"/>
    <w:rsid w:val="0062717F"/>
    <w:rsid w:val="00645E2E"/>
    <w:rsid w:val="006500D3"/>
    <w:rsid w:val="00653962"/>
    <w:rsid w:val="00654DBD"/>
    <w:rsid w:val="00676632"/>
    <w:rsid w:val="00676842"/>
    <w:rsid w:val="0068318C"/>
    <w:rsid w:val="00683A57"/>
    <w:rsid w:val="006955EE"/>
    <w:rsid w:val="00697825"/>
    <w:rsid w:val="006A15AF"/>
    <w:rsid w:val="006A4C97"/>
    <w:rsid w:val="006A6881"/>
    <w:rsid w:val="006A7382"/>
    <w:rsid w:val="006B2C80"/>
    <w:rsid w:val="006B53B2"/>
    <w:rsid w:val="006C7C68"/>
    <w:rsid w:val="006D072D"/>
    <w:rsid w:val="006D0A39"/>
    <w:rsid w:val="006E1FB2"/>
    <w:rsid w:val="006E3828"/>
    <w:rsid w:val="00701ED5"/>
    <w:rsid w:val="007051EE"/>
    <w:rsid w:val="00744813"/>
    <w:rsid w:val="00745C66"/>
    <w:rsid w:val="00754485"/>
    <w:rsid w:val="007754AF"/>
    <w:rsid w:val="00780C19"/>
    <w:rsid w:val="007821C4"/>
    <w:rsid w:val="007861B1"/>
    <w:rsid w:val="007979F2"/>
    <w:rsid w:val="007B5311"/>
    <w:rsid w:val="007D1E29"/>
    <w:rsid w:val="007D4191"/>
    <w:rsid w:val="007D6203"/>
    <w:rsid w:val="007D6B26"/>
    <w:rsid w:val="00801399"/>
    <w:rsid w:val="008032E7"/>
    <w:rsid w:val="00822F38"/>
    <w:rsid w:val="00844452"/>
    <w:rsid w:val="00844988"/>
    <w:rsid w:val="00856DF6"/>
    <w:rsid w:val="0085708B"/>
    <w:rsid w:val="0087017B"/>
    <w:rsid w:val="008734BC"/>
    <w:rsid w:val="00875A04"/>
    <w:rsid w:val="008A5D3F"/>
    <w:rsid w:val="008A7357"/>
    <w:rsid w:val="008E25D7"/>
    <w:rsid w:val="008E6D39"/>
    <w:rsid w:val="009065D0"/>
    <w:rsid w:val="009072C9"/>
    <w:rsid w:val="00910DF9"/>
    <w:rsid w:val="0091653C"/>
    <w:rsid w:val="00917107"/>
    <w:rsid w:val="00920F35"/>
    <w:rsid w:val="0095525D"/>
    <w:rsid w:val="009624E4"/>
    <w:rsid w:val="009649E2"/>
    <w:rsid w:val="00971C2C"/>
    <w:rsid w:val="0097261B"/>
    <w:rsid w:val="0099459E"/>
    <w:rsid w:val="009A64B6"/>
    <w:rsid w:val="009B5302"/>
    <w:rsid w:val="009C6906"/>
    <w:rsid w:val="009C7124"/>
    <w:rsid w:val="009D449F"/>
    <w:rsid w:val="009D6944"/>
    <w:rsid w:val="009F5403"/>
    <w:rsid w:val="00A057FE"/>
    <w:rsid w:val="00A06557"/>
    <w:rsid w:val="00A06812"/>
    <w:rsid w:val="00A07769"/>
    <w:rsid w:val="00A15D30"/>
    <w:rsid w:val="00A20FC2"/>
    <w:rsid w:val="00A26FA9"/>
    <w:rsid w:val="00A32CA2"/>
    <w:rsid w:val="00A40360"/>
    <w:rsid w:val="00A547DB"/>
    <w:rsid w:val="00A54F40"/>
    <w:rsid w:val="00A57BCB"/>
    <w:rsid w:val="00A6666A"/>
    <w:rsid w:val="00A72058"/>
    <w:rsid w:val="00A855E0"/>
    <w:rsid w:val="00A904B5"/>
    <w:rsid w:val="00A94745"/>
    <w:rsid w:val="00AA09B5"/>
    <w:rsid w:val="00AA3803"/>
    <w:rsid w:val="00AA4C32"/>
    <w:rsid w:val="00AA619B"/>
    <w:rsid w:val="00AA7022"/>
    <w:rsid w:val="00AB51E3"/>
    <w:rsid w:val="00AC1A94"/>
    <w:rsid w:val="00AC26AE"/>
    <w:rsid w:val="00AC2EC3"/>
    <w:rsid w:val="00AC3AEC"/>
    <w:rsid w:val="00AC5239"/>
    <w:rsid w:val="00AF1AC4"/>
    <w:rsid w:val="00AF76CC"/>
    <w:rsid w:val="00B12E45"/>
    <w:rsid w:val="00B1538B"/>
    <w:rsid w:val="00B15B4E"/>
    <w:rsid w:val="00B25093"/>
    <w:rsid w:val="00B3264C"/>
    <w:rsid w:val="00B44344"/>
    <w:rsid w:val="00B45325"/>
    <w:rsid w:val="00B57F78"/>
    <w:rsid w:val="00B71FF6"/>
    <w:rsid w:val="00B74739"/>
    <w:rsid w:val="00B751ED"/>
    <w:rsid w:val="00B92C61"/>
    <w:rsid w:val="00B939AF"/>
    <w:rsid w:val="00BF01E0"/>
    <w:rsid w:val="00BF752D"/>
    <w:rsid w:val="00C046A2"/>
    <w:rsid w:val="00C109E7"/>
    <w:rsid w:val="00C14EAE"/>
    <w:rsid w:val="00C337E8"/>
    <w:rsid w:val="00C379D5"/>
    <w:rsid w:val="00C40E93"/>
    <w:rsid w:val="00C61A3E"/>
    <w:rsid w:val="00C74D03"/>
    <w:rsid w:val="00C7596F"/>
    <w:rsid w:val="00C80EC5"/>
    <w:rsid w:val="00C83F9B"/>
    <w:rsid w:val="00CA5130"/>
    <w:rsid w:val="00CA5325"/>
    <w:rsid w:val="00CB2113"/>
    <w:rsid w:val="00CB3F1B"/>
    <w:rsid w:val="00CB5FC8"/>
    <w:rsid w:val="00CB7800"/>
    <w:rsid w:val="00CC5B0F"/>
    <w:rsid w:val="00CD15BD"/>
    <w:rsid w:val="00CD1ECB"/>
    <w:rsid w:val="00CE20A0"/>
    <w:rsid w:val="00CF68F9"/>
    <w:rsid w:val="00CF6D75"/>
    <w:rsid w:val="00D00178"/>
    <w:rsid w:val="00D00F5E"/>
    <w:rsid w:val="00D02DE9"/>
    <w:rsid w:val="00D14C92"/>
    <w:rsid w:val="00D223A6"/>
    <w:rsid w:val="00D35E85"/>
    <w:rsid w:val="00D4262D"/>
    <w:rsid w:val="00D5543F"/>
    <w:rsid w:val="00D81A09"/>
    <w:rsid w:val="00D84DB5"/>
    <w:rsid w:val="00D855D1"/>
    <w:rsid w:val="00D85646"/>
    <w:rsid w:val="00D90E2C"/>
    <w:rsid w:val="00DA2686"/>
    <w:rsid w:val="00DA47CD"/>
    <w:rsid w:val="00DA7D3E"/>
    <w:rsid w:val="00DB3EA9"/>
    <w:rsid w:val="00DB7941"/>
    <w:rsid w:val="00DC33A8"/>
    <w:rsid w:val="00DC3BD6"/>
    <w:rsid w:val="00DD36CB"/>
    <w:rsid w:val="00DD4CA4"/>
    <w:rsid w:val="00DD7512"/>
    <w:rsid w:val="00DE1337"/>
    <w:rsid w:val="00DE2047"/>
    <w:rsid w:val="00DF6247"/>
    <w:rsid w:val="00E04801"/>
    <w:rsid w:val="00E26CC0"/>
    <w:rsid w:val="00E3570C"/>
    <w:rsid w:val="00E3624E"/>
    <w:rsid w:val="00E37378"/>
    <w:rsid w:val="00E4293D"/>
    <w:rsid w:val="00E43086"/>
    <w:rsid w:val="00E71D86"/>
    <w:rsid w:val="00E84B5F"/>
    <w:rsid w:val="00E9018F"/>
    <w:rsid w:val="00E9415C"/>
    <w:rsid w:val="00E96818"/>
    <w:rsid w:val="00E97F25"/>
    <w:rsid w:val="00EA2C69"/>
    <w:rsid w:val="00EB2225"/>
    <w:rsid w:val="00EB5ACB"/>
    <w:rsid w:val="00EC63E3"/>
    <w:rsid w:val="00ED2606"/>
    <w:rsid w:val="00ED3F11"/>
    <w:rsid w:val="00EE25D5"/>
    <w:rsid w:val="00F1185D"/>
    <w:rsid w:val="00F12295"/>
    <w:rsid w:val="00F151A0"/>
    <w:rsid w:val="00F173B6"/>
    <w:rsid w:val="00F4051C"/>
    <w:rsid w:val="00F40748"/>
    <w:rsid w:val="00F7083F"/>
    <w:rsid w:val="00F71DC6"/>
    <w:rsid w:val="00F82211"/>
    <w:rsid w:val="00F96EBB"/>
    <w:rsid w:val="00FD4EC8"/>
    <w:rsid w:val="00FF0B22"/>
    <w:rsid w:val="00FF23D9"/>
    <w:rsid w:val="00FF4D82"/>
    <w:rsid w:val="00FF5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59039"/>
  <w15:docId w15:val="{50304AE4-BC8D-4085-9C79-64978AB7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D8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71D8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71D8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DBD"/>
  </w:style>
  <w:style w:type="paragraph" w:styleId="Footer">
    <w:name w:val="footer"/>
    <w:basedOn w:val="Normal"/>
    <w:link w:val="FooterChar"/>
    <w:uiPriority w:val="99"/>
    <w:unhideWhenUsed/>
    <w:rsid w:val="00654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DBD"/>
  </w:style>
  <w:style w:type="paragraph" w:styleId="ListParagraph">
    <w:name w:val="List Paragraph"/>
    <w:basedOn w:val="Normal"/>
    <w:uiPriority w:val="34"/>
    <w:qFormat/>
    <w:rsid w:val="00427D27"/>
    <w:pPr>
      <w:ind w:left="720"/>
      <w:contextualSpacing/>
    </w:pPr>
  </w:style>
  <w:style w:type="character" w:styleId="Hyperlink">
    <w:name w:val="Hyperlink"/>
    <w:basedOn w:val="DefaultParagraphFont"/>
    <w:uiPriority w:val="99"/>
    <w:unhideWhenUsed/>
    <w:rsid w:val="00EB2225"/>
    <w:rPr>
      <w:color w:val="0563C1" w:themeColor="hyperlink"/>
      <w:u w:val="single"/>
    </w:rPr>
  </w:style>
  <w:style w:type="character" w:styleId="PlaceholderText">
    <w:name w:val="Placeholder Text"/>
    <w:basedOn w:val="DefaultParagraphFont"/>
    <w:uiPriority w:val="99"/>
    <w:semiHidden/>
    <w:rsid w:val="00001BBA"/>
    <w:rPr>
      <w:color w:val="808080"/>
    </w:rPr>
  </w:style>
  <w:style w:type="paragraph" w:styleId="BalloonText">
    <w:name w:val="Balloon Text"/>
    <w:basedOn w:val="Normal"/>
    <w:link w:val="BalloonTextChar"/>
    <w:uiPriority w:val="99"/>
    <w:semiHidden/>
    <w:unhideWhenUsed/>
    <w:rsid w:val="00001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BBA"/>
    <w:rPr>
      <w:rFonts w:ascii="Tahoma" w:hAnsi="Tahoma" w:cs="Tahoma"/>
      <w:sz w:val="16"/>
      <w:szCs w:val="16"/>
    </w:rPr>
  </w:style>
  <w:style w:type="character" w:customStyle="1" w:styleId="Heading1Char">
    <w:name w:val="Heading 1 Char"/>
    <w:basedOn w:val="DefaultParagraphFont"/>
    <w:link w:val="Heading1"/>
    <w:uiPriority w:val="9"/>
    <w:rsid w:val="00E71D8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71D8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71D86"/>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unhideWhenUsed/>
    <w:rsid w:val="004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73E0"/>
    <w:rPr>
      <w:rFonts w:ascii="Courier New" w:eastAsia="Times New Roman" w:hAnsi="Courier New" w:cs="Courier New"/>
      <w:sz w:val="20"/>
      <w:szCs w:val="20"/>
    </w:rPr>
  </w:style>
  <w:style w:type="table" w:styleId="TableGrid">
    <w:name w:val="Table Grid"/>
    <w:basedOn w:val="TableNormal"/>
    <w:uiPriority w:val="59"/>
    <w:rsid w:val="00437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26921">
      <w:bodyDiv w:val="1"/>
      <w:marLeft w:val="0"/>
      <w:marRight w:val="0"/>
      <w:marTop w:val="0"/>
      <w:marBottom w:val="0"/>
      <w:divBdr>
        <w:top w:val="none" w:sz="0" w:space="0" w:color="auto"/>
        <w:left w:val="none" w:sz="0" w:space="0" w:color="auto"/>
        <w:bottom w:val="none" w:sz="0" w:space="0" w:color="auto"/>
        <w:right w:val="none" w:sz="0" w:space="0" w:color="auto"/>
      </w:divBdr>
    </w:div>
    <w:div w:id="160826274">
      <w:bodyDiv w:val="1"/>
      <w:marLeft w:val="0"/>
      <w:marRight w:val="0"/>
      <w:marTop w:val="0"/>
      <w:marBottom w:val="0"/>
      <w:divBdr>
        <w:top w:val="none" w:sz="0" w:space="0" w:color="auto"/>
        <w:left w:val="none" w:sz="0" w:space="0" w:color="auto"/>
        <w:bottom w:val="none" w:sz="0" w:space="0" w:color="auto"/>
        <w:right w:val="none" w:sz="0" w:space="0" w:color="auto"/>
      </w:divBdr>
    </w:div>
    <w:div w:id="261842799">
      <w:bodyDiv w:val="1"/>
      <w:marLeft w:val="0"/>
      <w:marRight w:val="0"/>
      <w:marTop w:val="0"/>
      <w:marBottom w:val="0"/>
      <w:divBdr>
        <w:top w:val="none" w:sz="0" w:space="0" w:color="auto"/>
        <w:left w:val="none" w:sz="0" w:space="0" w:color="auto"/>
        <w:bottom w:val="none" w:sz="0" w:space="0" w:color="auto"/>
        <w:right w:val="none" w:sz="0" w:space="0" w:color="auto"/>
      </w:divBdr>
    </w:div>
    <w:div w:id="840241052">
      <w:bodyDiv w:val="1"/>
      <w:marLeft w:val="0"/>
      <w:marRight w:val="0"/>
      <w:marTop w:val="0"/>
      <w:marBottom w:val="0"/>
      <w:divBdr>
        <w:top w:val="none" w:sz="0" w:space="0" w:color="auto"/>
        <w:left w:val="none" w:sz="0" w:space="0" w:color="auto"/>
        <w:bottom w:val="none" w:sz="0" w:space="0" w:color="auto"/>
        <w:right w:val="none" w:sz="0" w:space="0" w:color="auto"/>
      </w:divBdr>
    </w:div>
    <w:div w:id="86706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cjhutto/vaderSentiment/blob/master/vaderSentiment/vader_lexicon.txt"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18</Pages>
  <Words>4579</Words>
  <Characters>26101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Wei</dc:creator>
  <cp:lastModifiedBy>Hu, Wei</cp:lastModifiedBy>
  <cp:revision>54</cp:revision>
  <dcterms:created xsi:type="dcterms:W3CDTF">2017-03-24T06:43:00Z</dcterms:created>
  <dcterms:modified xsi:type="dcterms:W3CDTF">2017-03-31T00:18:00Z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